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4FE89" w14:textId="629E2DB2" w:rsidR="004B75FE" w:rsidRDefault="00CF30E3" w:rsidP="00B47E69">
      <w:pPr>
        <w:pStyle w:val="Heading1"/>
        <w:rPr>
          <w:rFonts w:ascii="Lato" w:hAnsi="Lato"/>
          <w:sz w:val="26"/>
          <w:szCs w:val="26"/>
        </w:rPr>
      </w:pPr>
      <w:r w:rsidRPr="00F919EF">
        <w:rPr>
          <w:rFonts w:ascii="Lato" w:hAnsi="Lato"/>
          <w:sz w:val="26"/>
          <w:szCs w:val="26"/>
        </w:rPr>
        <w:t xml:space="preserve">Lesson </w:t>
      </w:r>
      <w:r w:rsidR="005F7FF1" w:rsidRPr="00F919EF">
        <w:rPr>
          <w:rFonts w:ascii="Lato" w:hAnsi="Lato"/>
          <w:sz w:val="26"/>
          <w:szCs w:val="26"/>
        </w:rPr>
        <w:t>7</w:t>
      </w:r>
      <w:r w:rsidR="00706F38" w:rsidRPr="00F919EF">
        <w:rPr>
          <w:rFonts w:ascii="Lato" w:hAnsi="Lato"/>
          <w:sz w:val="26"/>
          <w:szCs w:val="26"/>
        </w:rPr>
        <w:t xml:space="preserve"> </w:t>
      </w:r>
      <w:r w:rsidR="00C543C6" w:rsidRPr="00F919EF">
        <w:rPr>
          <w:rFonts w:ascii="Lato" w:hAnsi="Lato"/>
          <w:sz w:val="26"/>
          <w:szCs w:val="26"/>
        </w:rPr>
        <w:t>–</w:t>
      </w:r>
      <w:r w:rsidR="00706F38" w:rsidRPr="00F919EF">
        <w:rPr>
          <w:rFonts w:ascii="Lato" w:hAnsi="Lato"/>
          <w:sz w:val="26"/>
          <w:szCs w:val="26"/>
        </w:rPr>
        <w:t xml:space="preserve"> </w:t>
      </w:r>
      <w:r w:rsidR="005F7FF1" w:rsidRPr="00F919EF">
        <w:rPr>
          <w:rFonts w:ascii="Lato" w:hAnsi="Lato"/>
          <w:sz w:val="26"/>
          <w:szCs w:val="26"/>
        </w:rPr>
        <w:t xml:space="preserve">GPS </w:t>
      </w:r>
      <w:r w:rsidR="004B75FE">
        <w:rPr>
          <w:rFonts w:ascii="Lato" w:hAnsi="Lato"/>
          <w:sz w:val="26"/>
          <w:szCs w:val="26"/>
        </w:rPr>
        <w:t>t</w:t>
      </w:r>
      <w:r w:rsidR="005F7FF1" w:rsidRPr="00F919EF">
        <w:rPr>
          <w:rFonts w:ascii="Lato" w:hAnsi="Lato"/>
          <w:sz w:val="26"/>
          <w:szCs w:val="26"/>
        </w:rPr>
        <w:t xml:space="preserve">reasure </w:t>
      </w:r>
      <w:r w:rsidR="004B75FE">
        <w:rPr>
          <w:rFonts w:ascii="Lato" w:hAnsi="Lato"/>
          <w:sz w:val="26"/>
          <w:szCs w:val="26"/>
        </w:rPr>
        <w:t>h</w:t>
      </w:r>
      <w:r w:rsidR="005F7FF1" w:rsidRPr="00F919EF">
        <w:rPr>
          <w:rFonts w:ascii="Lato" w:hAnsi="Lato"/>
          <w:sz w:val="26"/>
          <w:szCs w:val="26"/>
        </w:rPr>
        <w:t xml:space="preserve">unt and </w:t>
      </w:r>
      <w:r w:rsidR="004B75FE">
        <w:rPr>
          <w:rFonts w:ascii="Lato" w:hAnsi="Lato"/>
          <w:sz w:val="26"/>
          <w:szCs w:val="26"/>
        </w:rPr>
        <w:t>e</w:t>
      </w:r>
      <w:r w:rsidR="005F7FF1" w:rsidRPr="00F919EF">
        <w:rPr>
          <w:rFonts w:ascii="Lato" w:hAnsi="Lato"/>
          <w:sz w:val="26"/>
          <w:szCs w:val="26"/>
        </w:rPr>
        <w:t>ncryption</w:t>
      </w:r>
    </w:p>
    <w:p w14:paraId="694BF5FB" w14:textId="77777777" w:rsidR="00103765" w:rsidRPr="00103765" w:rsidRDefault="00103765" w:rsidP="00103765"/>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F919EF">
        <w:trPr>
          <w:trHeight w:val="498"/>
        </w:trPr>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D06C11">
            <w:pPr>
              <w:pStyle w:val="Heading2"/>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D06C11">
            <w:pPr>
              <w:pStyle w:val="Heading2"/>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44C3DBAC" w:rsidR="000162B6" w:rsidRPr="003C6C30" w:rsidRDefault="0098484B" w:rsidP="003C6C30">
            <w:pPr>
              <w:spacing w:before="100" w:beforeAutospacing="1" w:after="100" w:afterAutospacing="1"/>
              <w:rPr>
                <w:rFonts w:ascii="Lato" w:eastAsia="Times New Roman" w:hAnsi="Lato" w:cs="Segoe UI"/>
                <w:bCs/>
              </w:rPr>
            </w:pPr>
            <w:r>
              <w:rPr>
                <w:rFonts w:ascii="Lato" w:eastAsia="Times New Roman" w:hAnsi="Lato" w:cs="Segoe UI"/>
                <w:bCs/>
              </w:rPr>
              <w:t>This lesson introduces the use of an LCD screen for the first time. Throughout the course learners will have been using the IoT to send data wirelessly. This lesson also looks at the importance of encryption.</w:t>
            </w:r>
          </w:p>
        </w:tc>
        <w:tc>
          <w:tcPr>
            <w:tcW w:w="5395" w:type="dxa"/>
            <w:tcBorders>
              <w:top w:val="single" w:sz="4" w:space="0" w:color="00B0F0"/>
              <w:left w:val="single" w:sz="4" w:space="0" w:color="00B0F0"/>
              <w:bottom w:val="single" w:sz="4" w:space="0" w:color="00B0F0"/>
              <w:right w:val="single" w:sz="4" w:space="0" w:color="00B0F0"/>
            </w:tcBorders>
            <w:hideMark/>
          </w:tcPr>
          <w:p w14:paraId="7178E970" w14:textId="63CB4F50" w:rsidR="00C543C6" w:rsidRDefault="000C1C35" w:rsidP="00CF30E3">
            <w:pPr>
              <w:pStyle w:val="ListParagraph"/>
              <w:numPr>
                <w:ilvl w:val="0"/>
                <w:numId w:val="9"/>
              </w:numPr>
              <w:rPr>
                <w:rFonts w:ascii="Lato" w:hAnsi="Lato"/>
              </w:rPr>
            </w:pPr>
            <w:r>
              <w:rPr>
                <w:rFonts w:ascii="Lato" w:hAnsi="Lato"/>
              </w:rPr>
              <w:t xml:space="preserve">Understand </w:t>
            </w:r>
            <w:r w:rsidR="0098484B">
              <w:rPr>
                <w:rFonts w:ascii="Lato" w:hAnsi="Lato"/>
              </w:rPr>
              <w:t>why encryption should be used when sending and receiving data</w:t>
            </w:r>
          </w:p>
          <w:p w14:paraId="7168DF41" w14:textId="0AA606EC" w:rsidR="000C1C35" w:rsidRDefault="000C1C35" w:rsidP="00CF30E3">
            <w:pPr>
              <w:pStyle w:val="ListParagraph"/>
              <w:numPr>
                <w:ilvl w:val="0"/>
                <w:numId w:val="9"/>
              </w:numPr>
              <w:rPr>
                <w:rFonts w:ascii="Lato" w:hAnsi="Lato"/>
              </w:rPr>
            </w:pPr>
            <w:r>
              <w:rPr>
                <w:rFonts w:ascii="Lato" w:hAnsi="Lato"/>
              </w:rPr>
              <w:t xml:space="preserve">Understand </w:t>
            </w:r>
            <w:r w:rsidR="0098484B">
              <w:rPr>
                <w:rFonts w:ascii="Lato" w:hAnsi="Lato"/>
              </w:rPr>
              <w:t>how different ciphers can be used to encrypt data</w:t>
            </w:r>
          </w:p>
          <w:p w14:paraId="37B72179" w14:textId="717F9D62" w:rsidR="000C1C35" w:rsidRDefault="000C1C35" w:rsidP="00CF30E3">
            <w:pPr>
              <w:pStyle w:val="ListParagraph"/>
              <w:numPr>
                <w:ilvl w:val="0"/>
                <w:numId w:val="9"/>
              </w:numPr>
              <w:rPr>
                <w:rFonts w:ascii="Lato" w:hAnsi="Lato"/>
              </w:rPr>
            </w:pPr>
            <w:r>
              <w:rPr>
                <w:rFonts w:ascii="Lato" w:hAnsi="Lato"/>
              </w:rPr>
              <w:t>Understand how t</w:t>
            </w:r>
            <w:r w:rsidR="0098484B">
              <w:rPr>
                <w:rFonts w:ascii="Lato" w:hAnsi="Lato"/>
              </w:rPr>
              <w:t>o connect and LCD screen</w:t>
            </w:r>
          </w:p>
          <w:p w14:paraId="2D6A892F" w14:textId="543FDF0F" w:rsidR="000C1C35" w:rsidRPr="00CF30E3" w:rsidRDefault="000C1C35" w:rsidP="00CF30E3">
            <w:pPr>
              <w:pStyle w:val="ListParagraph"/>
              <w:numPr>
                <w:ilvl w:val="0"/>
                <w:numId w:val="9"/>
              </w:numPr>
              <w:rPr>
                <w:rFonts w:ascii="Lato" w:hAnsi="Lato"/>
              </w:rPr>
            </w:pPr>
            <w:r>
              <w:rPr>
                <w:rFonts w:ascii="Lato" w:hAnsi="Lato"/>
              </w:rPr>
              <w:t xml:space="preserve">Understand </w:t>
            </w:r>
            <w:r w:rsidR="0098484B">
              <w:rPr>
                <w:rFonts w:ascii="Lato" w:hAnsi="Lato"/>
              </w:rPr>
              <w:t>how to take GPS readings and navigate using GPS</w:t>
            </w:r>
          </w:p>
        </w:tc>
      </w:tr>
      <w:tr w:rsidR="000162B6" w14:paraId="22761DF2" w14:textId="77777777" w:rsidTr="00F919EF">
        <w:trPr>
          <w:trHeight w:val="478"/>
        </w:trPr>
        <w:tc>
          <w:tcPr>
            <w:tcW w:w="5395" w:type="dxa"/>
            <w:tcBorders>
              <w:top w:val="single" w:sz="4" w:space="0" w:color="00B0F0"/>
              <w:left w:val="single" w:sz="4" w:space="0" w:color="00B0F0"/>
              <w:bottom w:val="single" w:sz="4" w:space="0" w:color="00B0F0"/>
              <w:right w:val="single" w:sz="4" w:space="0" w:color="00B0F0"/>
            </w:tcBorders>
            <w:hideMark/>
          </w:tcPr>
          <w:p w14:paraId="6A519B98" w14:textId="1830AFB6" w:rsidR="000162B6" w:rsidRDefault="000162B6" w:rsidP="00D06C11">
            <w:pPr>
              <w:pStyle w:val="Heading2"/>
              <w:rPr>
                <w:rFonts w:ascii="Lato" w:hAnsi="Lato"/>
              </w:rPr>
            </w:pPr>
            <w:r>
              <w:rPr>
                <w:rFonts w:ascii="ZWAdobeF" w:hAnsi="ZWAdobeF" w:cs="ZWAdobeF"/>
                <w:color w:val="auto"/>
                <w:sz w:val="2"/>
                <w:szCs w:val="2"/>
              </w:rPr>
              <w:t>42B</w:t>
            </w:r>
            <w:r>
              <w:rPr>
                <w:rFonts w:ascii="Lato" w:hAnsi="Lato"/>
              </w:rPr>
              <w:t xml:space="preserve">Engagement – </w:t>
            </w:r>
            <w:r w:rsidR="004B75FE">
              <w:rPr>
                <w:rFonts w:ascii="Lato" w:hAnsi="Lato"/>
              </w:rPr>
              <w:t>h</w:t>
            </w:r>
            <w:r>
              <w:rPr>
                <w:rFonts w:ascii="Lato" w:hAnsi="Lato"/>
              </w:rPr>
              <w:t>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D06C11">
            <w:pPr>
              <w:pStyle w:val="Heading2"/>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E5D8A44" w14:textId="1ED18C25" w:rsidR="00880F5B" w:rsidRDefault="00880F5B" w:rsidP="0098484B">
            <w:pPr>
              <w:pStyle w:val="ListParagraph"/>
              <w:numPr>
                <w:ilvl w:val="0"/>
                <w:numId w:val="11"/>
              </w:numPr>
              <w:rPr>
                <w:rFonts w:ascii="Lato" w:hAnsi="Lato"/>
              </w:rPr>
            </w:pPr>
            <w:r>
              <w:rPr>
                <w:rFonts w:ascii="Lato" w:hAnsi="Lato"/>
              </w:rPr>
              <w:t xml:space="preserve">Learners will enjoy </w:t>
            </w:r>
            <w:r w:rsidR="0098484B">
              <w:rPr>
                <w:rFonts w:ascii="Lato" w:hAnsi="Lato"/>
              </w:rPr>
              <w:t>wiring up an LCD screen on a breadboard. For the first time they will be able to develop an application which displays data on the Arduin</w:t>
            </w:r>
            <w:r w:rsidR="00F1089C">
              <w:rPr>
                <w:rFonts w:ascii="Lato" w:hAnsi="Lato"/>
              </w:rPr>
              <w:t>o</w:t>
            </w:r>
          </w:p>
          <w:p w14:paraId="4A9EBC20" w14:textId="67FA35AA" w:rsidR="0098484B" w:rsidRDefault="0098484B" w:rsidP="0098484B">
            <w:pPr>
              <w:pStyle w:val="ListParagraph"/>
              <w:numPr>
                <w:ilvl w:val="0"/>
                <w:numId w:val="11"/>
              </w:numPr>
              <w:rPr>
                <w:rFonts w:ascii="Lato" w:hAnsi="Lato"/>
              </w:rPr>
            </w:pPr>
            <w:r>
              <w:rPr>
                <w:rFonts w:ascii="Lato" w:hAnsi="Lato"/>
              </w:rPr>
              <w:t>Learners will understand how encryption works and will enjoy challenging their fellow learners to crack their encryption codes</w:t>
            </w:r>
          </w:p>
          <w:p w14:paraId="6FDD284F" w14:textId="39042B45" w:rsidR="0098484B" w:rsidRDefault="0098484B" w:rsidP="0098484B">
            <w:pPr>
              <w:pStyle w:val="ListParagraph"/>
              <w:numPr>
                <w:ilvl w:val="0"/>
                <w:numId w:val="11"/>
              </w:numPr>
              <w:rPr>
                <w:rFonts w:ascii="Lato" w:hAnsi="Lato"/>
              </w:rPr>
            </w:pPr>
            <w:r>
              <w:rPr>
                <w:rFonts w:ascii="Lato" w:hAnsi="Lato"/>
              </w:rPr>
              <w:t>The kinaesthetic treasure hunt will appeal to</w:t>
            </w:r>
            <w:r w:rsidRPr="00B47E69">
              <w:rPr>
                <w:rFonts w:ascii="Lato" w:hAnsi="Lato"/>
              </w:rPr>
              <w:t xml:space="preserve"> </w:t>
            </w:r>
            <w:r w:rsidR="00B47E69" w:rsidRPr="00B47E69">
              <w:rPr>
                <w:rFonts w:ascii="Lato" w:hAnsi="Lato"/>
              </w:rPr>
              <w:t>many</w:t>
            </w:r>
            <w:r>
              <w:rPr>
                <w:rFonts w:ascii="Lato" w:hAnsi="Lato"/>
              </w:rPr>
              <w:t xml:space="preserve"> learners</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5D068143" w14:textId="77E23C0F" w:rsidR="0098484B" w:rsidRPr="0098484B" w:rsidRDefault="0098484B" w:rsidP="0098484B">
            <w:pPr>
              <w:pStyle w:val="ListParagraph"/>
              <w:numPr>
                <w:ilvl w:val="0"/>
                <w:numId w:val="11"/>
              </w:numPr>
              <w:rPr>
                <w:rFonts w:ascii="Lato" w:hAnsi="Lato"/>
              </w:rPr>
            </w:pPr>
            <w:r>
              <w:rPr>
                <w:rFonts w:ascii="Lato" w:hAnsi="Lato"/>
                <w:bCs/>
              </w:rPr>
              <w:t>Learners will understand the need for encryption</w:t>
            </w:r>
          </w:p>
          <w:p w14:paraId="3D270595" w14:textId="7143E78A" w:rsidR="0098484B" w:rsidRDefault="0098484B" w:rsidP="0098484B">
            <w:pPr>
              <w:pStyle w:val="ListParagraph"/>
              <w:numPr>
                <w:ilvl w:val="0"/>
                <w:numId w:val="11"/>
              </w:numPr>
              <w:rPr>
                <w:rFonts w:ascii="Lato" w:hAnsi="Lato"/>
              </w:rPr>
            </w:pPr>
            <w:r>
              <w:rPr>
                <w:rFonts w:ascii="Lato" w:hAnsi="Lato"/>
              </w:rPr>
              <w:t>Learners will understand how the Caesar cipher works</w:t>
            </w:r>
          </w:p>
          <w:p w14:paraId="55169091" w14:textId="2B4037AF" w:rsidR="0098484B" w:rsidRDefault="0098484B" w:rsidP="0098484B">
            <w:pPr>
              <w:pStyle w:val="ListParagraph"/>
              <w:numPr>
                <w:ilvl w:val="0"/>
                <w:numId w:val="11"/>
              </w:numPr>
              <w:rPr>
                <w:rFonts w:ascii="Lato" w:hAnsi="Lato"/>
              </w:rPr>
            </w:pPr>
            <w:r>
              <w:rPr>
                <w:rFonts w:ascii="Lato" w:hAnsi="Lato"/>
              </w:rPr>
              <w:t>Learners will be able to connect an LCD screen to their Arduino with support</w:t>
            </w:r>
          </w:p>
          <w:p w14:paraId="59A5106F" w14:textId="1399D95B" w:rsidR="0098484B" w:rsidRPr="0098484B" w:rsidRDefault="0098484B" w:rsidP="0098484B">
            <w:pPr>
              <w:pStyle w:val="ListParagraph"/>
              <w:numPr>
                <w:ilvl w:val="0"/>
                <w:numId w:val="11"/>
              </w:numPr>
              <w:rPr>
                <w:rFonts w:ascii="Lato" w:hAnsi="Lato"/>
              </w:rPr>
            </w:pPr>
            <w:r>
              <w:rPr>
                <w:rFonts w:ascii="Lato" w:hAnsi="Lato"/>
              </w:rPr>
              <w:t>Learners will understand how GPS coordinates can be used to find a location</w:t>
            </w:r>
          </w:p>
          <w:p w14:paraId="5CD7FA76" w14:textId="5652BB4F" w:rsidR="000162B6" w:rsidRPr="00C543C6" w:rsidRDefault="000162B6" w:rsidP="00D06C11">
            <w:pPr>
              <w:rPr>
                <w:rFonts w:ascii="Lato" w:hAnsi="Lato"/>
                <w:b/>
                <w:bCs/>
              </w:rPr>
            </w:pPr>
            <w:r w:rsidRPr="00C543C6">
              <w:rPr>
                <w:rFonts w:ascii="Lato" w:hAnsi="Lato"/>
                <w:b/>
                <w:bCs/>
              </w:rPr>
              <w:t xml:space="preserve">Good progress: </w:t>
            </w:r>
          </w:p>
          <w:p w14:paraId="5F4F53C4" w14:textId="575B9F9C" w:rsidR="00880F5B" w:rsidRDefault="0098484B" w:rsidP="00880F5B">
            <w:pPr>
              <w:pStyle w:val="ListParagraph"/>
              <w:numPr>
                <w:ilvl w:val="0"/>
                <w:numId w:val="11"/>
              </w:numPr>
              <w:rPr>
                <w:rFonts w:ascii="Lato" w:hAnsi="Lato"/>
                <w:bCs/>
              </w:rPr>
            </w:pPr>
            <w:r>
              <w:rPr>
                <w:rFonts w:ascii="Lato" w:hAnsi="Lato"/>
                <w:bCs/>
              </w:rPr>
              <w:t>Learners will understand how encryption works</w:t>
            </w:r>
          </w:p>
          <w:p w14:paraId="71070E98" w14:textId="10343295" w:rsidR="0098484B" w:rsidRDefault="0098484B" w:rsidP="00880F5B">
            <w:pPr>
              <w:pStyle w:val="ListParagraph"/>
              <w:numPr>
                <w:ilvl w:val="0"/>
                <w:numId w:val="11"/>
              </w:numPr>
              <w:rPr>
                <w:rFonts w:ascii="Lato" w:hAnsi="Lato"/>
                <w:bCs/>
              </w:rPr>
            </w:pPr>
            <w:r>
              <w:rPr>
                <w:rFonts w:ascii="Lato" w:hAnsi="Lato"/>
                <w:bCs/>
              </w:rPr>
              <w:t>Learners will understand the Caesar cipher and will recognise the short comings of the cipher</w:t>
            </w:r>
          </w:p>
          <w:p w14:paraId="42240B74" w14:textId="3D852C49" w:rsidR="0098484B" w:rsidRDefault="0098484B" w:rsidP="00880F5B">
            <w:pPr>
              <w:pStyle w:val="ListParagraph"/>
              <w:numPr>
                <w:ilvl w:val="0"/>
                <w:numId w:val="11"/>
              </w:numPr>
              <w:rPr>
                <w:rFonts w:ascii="Lato" w:hAnsi="Lato"/>
                <w:bCs/>
              </w:rPr>
            </w:pPr>
            <w:r>
              <w:rPr>
                <w:rFonts w:ascii="Lato" w:hAnsi="Lato"/>
                <w:bCs/>
              </w:rPr>
              <w:t>Learners will be able to follow introductions to connect an LCD screen to the Arduino</w:t>
            </w:r>
          </w:p>
          <w:p w14:paraId="514F9E53" w14:textId="3900C22A" w:rsidR="0098484B" w:rsidRPr="008F1673" w:rsidRDefault="0098484B" w:rsidP="00880F5B">
            <w:pPr>
              <w:pStyle w:val="ListParagraph"/>
              <w:numPr>
                <w:ilvl w:val="0"/>
                <w:numId w:val="11"/>
              </w:numPr>
              <w:rPr>
                <w:rFonts w:ascii="Lato" w:hAnsi="Lato"/>
                <w:bCs/>
              </w:rPr>
            </w:pPr>
            <w:r>
              <w:rPr>
                <w:rFonts w:ascii="Lato" w:hAnsi="Lato"/>
                <w:bCs/>
              </w:rPr>
              <w:t>Learners will understand how GPS coordinates are generated to find a location</w:t>
            </w:r>
          </w:p>
          <w:p w14:paraId="5DC555B7" w14:textId="77777777" w:rsidR="000162B6" w:rsidRDefault="000162B6" w:rsidP="00D06C11">
            <w:pPr>
              <w:rPr>
                <w:rFonts w:ascii="Lato" w:hAnsi="Lato"/>
                <w:b/>
                <w:bCs/>
              </w:rPr>
            </w:pPr>
            <w:r>
              <w:rPr>
                <w:rFonts w:ascii="Lato" w:hAnsi="Lato"/>
                <w:b/>
                <w:bCs/>
              </w:rPr>
              <w:t xml:space="preserve">Exceptional progress: </w:t>
            </w:r>
          </w:p>
          <w:p w14:paraId="2CB71ED5" w14:textId="6D259055" w:rsidR="000162B6" w:rsidRDefault="00880F5B" w:rsidP="000162B6">
            <w:pPr>
              <w:pStyle w:val="ListParagraph"/>
              <w:numPr>
                <w:ilvl w:val="0"/>
                <w:numId w:val="12"/>
              </w:numPr>
              <w:rPr>
                <w:rFonts w:ascii="Lato" w:hAnsi="Lato"/>
              </w:rPr>
            </w:pPr>
            <w:r>
              <w:rPr>
                <w:rFonts w:ascii="Lato" w:hAnsi="Lato"/>
              </w:rPr>
              <w:t>L</w:t>
            </w:r>
            <w:r w:rsidR="0098484B">
              <w:rPr>
                <w:rFonts w:ascii="Lato" w:hAnsi="Lato"/>
              </w:rPr>
              <w:t>earners will be able to code the Caesar cipher using Python</w:t>
            </w:r>
          </w:p>
          <w:p w14:paraId="210DA658" w14:textId="551F0D3B" w:rsidR="0098484B" w:rsidRDefault="0098484B" w:rsidP="000162B6">
            <w:pPr>
              <w:pStyle w:val="ListParagraph"/>
              <w:numPr>
                <w:ilvl w:val="0"/>
                <w:numId w:val="12"/>
              </w:numPr>
              <w:rPr>
                <w:rFonts w:ascii="Lato" w:hAnsi="Lato"/>
              </w:rPr>
            </w:pPr>
            <w:r>
              <w:rPr>
                <w:rFonts w:ascii="Lato" w:hAnsi="Lato"/>
              </w:rPr>
              <w:t>Learners will be able to suggest more advanced ciphers</w:t>
            </w:r>
          </w:p>
          <w:p w14:paraId="3622B4F0" w14:textId="234B701E" w:rsidR="0098484B" w:rsidRDefault="0098484B" w:rsidP="000162B6">
            <w:pPr>
              <w:pStyle w:val="ListParagraph"/>
              <w:numPr>
                <w:ilvl w:val="0"/>
                <w:numId w:val="12"/>
              </w:numPr>
              <w:rPr>
                <w:rFonts w:ascii="Lato" w:hAnsi="Lato"/>
              </w:rPr>
            </w:pPr>
            <w:r>
              <w:rPr>
                <w:rFonts w:ascii="Lato" w:hAnsi="Lato"/>
              </w:rPr>
              <w:t>Learners will be able to independently connect the LCD screen to the Arduino</w:t>
            </w:r>
          </w:p>
          <w:p w14:paraId="7C5C00C8" w14:textId="20190704" w:rsidR="0098484B" w:rsidRDefault="0098484B" w:rsidP="000162B6">
            <w:pPr>
              <w:pStyle w:val="ListParagraph"/>
              <w:numPr>
                <w:ilvl w:val="0"/>
                <w:numId w:val="12"/>
              </w:numPr>
              <w:rPr>
                <w:rFonts w:ascii="Lato" w:hAnsi="Lato"/>
              </w:rPr>
            </w:pPr>
            <w:r>
              <w:rPr>
                <w:rFonts w:ascii="Lato" w:hAnsi="Lato"/>
              </w:rPr>
              <w:t>Learners will be able to code their own cipher using Python</w:t>
            </w:r>
          </w:p>
          <w:p w14:paraId="31449EA1" w14:textId="7B2EEF4E" w:rsidR="0098484B" w:rsidRDefault="0098484B" w:rsidP="000162B6">
            <w:pPr>
              <w:pStyle w:val="ListParagraph"/>
              <w:numPr>
                <w:ilvl w:val="0"/>
                <w:numId w:val="12"/>
              </w:numPr>
              <w:rPr>
                <w:rFonts w:ascii="Lato" w:hAnsi="Lato"/>
              </w:rPr>
            </w:pPr>
            <w:r>
              <w:rPr>
                <w:rFonts w:ascii="Lato" w:hAnsi="Lato"/>
              </w:rPr>
              <w:t>Learners will be able to suggest alternatives to GPS for location services</w:t>
            </w:r>
          </w:p>
        </w:tc>
      </w:tr>
      <w:tr w:rsidR="000162B6" w14:paraId="7AFBB381" w14:textId="77777777" w:rsidTr="00F919EF">
        <w:trPr>
          <w:trHeight w:val="427"/>
        </w:trPr>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D06C11">
            <w:pPr>
              <w:pStyle w:val="Heading2"/>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D06C11">
            <w:pPr>
              <w:pStyle w:val="Heading2"/>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769D72A3" w14:textId="42C9E13F" w:rsidR="00880F5B" w:rsidRDefault="0098484B" w:rsidP="009672A2">
            <w:pPr>
              <w:pStyle w:val="ListParagraph"/>
              <w:numPr>
                <w:ilvl w:val="0"/>
                <w:numId w:val="10"/>
              </w:numPr>
              <w:rPr>
                <w:rFonts w:ascii="Lato" w:hAnsi="Lato"/>
              </w:rPr>
            </w:pPr>
            <w:r>
              <w:rPr>
                <w:rFonts w:ascii="Lato" w:hAnsi="Lato"/>
              </w:rPr>
              <w:t>GPS coordinates can be used to find a location or record a location</w:t>
            </w:r>
          </w:p>
          <w:p w14:paraId="55D3100B" w14:textId="4E7468E5" w:rsidR="0098484B" w:rsidRDefault="0098484B" w:rsidP="009672A2">
            <w:pPr>
              <w:pStyle w:val="ListParagraph"/>
              <w:numPr>
                <w:ilvl w:val="0"/>
                <w:numId w:val="10"/>
              </w:numPr>
              <w:rPr>
                <w:rFonts w:ascii="Lato" w:hAnsi="Lato"/>
              </w:rPr>
            </w:pPr>
            <w:r>
              <w:rPr>
                <w:rFonts w:ascii="Lato" w:hAnsi="Lato"/>
              </w:rPr>
              <w:t>An LCD screen can be used to display data on the Arduino</w:t>
            </w:r>
          </w:p>
          <w:p w14:paraId="62E905B0" w14:textId="3041DAB1" w:rsidR="0098484B" w:rsidRDefault="0098484B" w:rsidP="009672A2">
            <w:pPr>
              <w:pStyle w:val="ListParagraph"/>
              <w:numPr>
                <w:ilvl w:val="0"/>
                <w:numId w:val="10"/>
              </w:numPr>
              <w:rPr>
                <w:rFonts w:ascii="Lato" w:hAnsi="Lato"/>
              </w:rPr>
            </w:pPr>
            <w:r>
              <w:rPr>
                <w:rFonts w:ascii="Lato" w:hAnsi="Lato"/>
              </w:rPr>
              <w:lastRenderedPageBreak/>
              <w:t xml:space="preserve">Data can be intercepted during </w:t>
            </w:r>
            <w:proofErr w:type="gramStart"/>
            <w:r>
              <w:rPr>
                <w:rFonts w:ascii="Lato" w:hAnsi="Lato"/>
              </w:rPr>
              <w:t>transmission</w:t>
            </w:r>
            <w:proofErr w:type="gramEnd"/>
            <w:r>
              <w:rPr>
                <w:rFonts w:ascii="Lato" w:hAnsi="Lato"/>
              </w:rPr>
              <w:t xml:space="preserve"> so it is important that it is encrypted</w:t>
            </w:r>
          </w:p>
          <w:p w14:paraId="6EE9733B" w14:textId="771A7744" w:rsidR="00C543C6" w:rsidRPr="00C543C6" w:rsidRDefault="00C543C6" w:rsidP="00C543C6">
            <w:pPr>
              <w:ind w:left="360"/>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38865443" w14:textId="77777777" w:rsidR="00880F5B" w:rsidRDefault="0098484B" w:rsidP="00880F5B">
            <w:pPr>
              <w:pStyle w:val="ListParagraph"/>
              <w:numPr>
                <w:ilvl w:val="0"/>
                <w:numId w:val="10"/>
              </w:numPr>
              <w:rPr>
                <w:rFonts w:ascii="Lato" w:hAnsi="Lato"/>
              </w:rPr>
            </w:pPr>
            <w:r>
              <w:rPr>
                <w:rFonts w:ascii="Lato" w:hAnsi="Lato"/>
              </w:rPr>
              <w:lastRenderedPageBreak/>
              <w:t>LCD screen</w:t>
            </w:r>
          </w:p>
          <w:p w14:paraId="4A8B4831" w14:textId="77777777" w:rsidR="0098484B" w:rsidRDefault="0098484B" w:rsidP="00880F5B">
            <w:pPr>
              <w:pStyle w:val="ListParagraph"/>
              <w:numPr>
                <w:ilvl w:val="0"/>
                <w:numId w:val="10"/>
              </w:numPr>
              <w:rPr>
                <w:rFonts w:ascii="Lato" w:hAnsi="Lato"/>
              </w:rPr>
            </w:pPr>
            <w:r>
              <w:rPr>
                <w:rFonts w:ascii="Lato" w:hAnsi="Lato"/>
              </w:rPr>
              <w:t>Cipher</w:t>
            </w:r>
          </w:p>
          <w:p w14:paraId="3388F20B" w14:textId="77777777" w:rsidR="0098484B" w:rsidRDefault="0098484B" w:rsidP="0098484B">
            <w:pPr>
              <w:pStyle w:val="ListParagraph"/>
              <w:numPr>
                <w:ilvl w:val="0"/>
                <w:numId w:val="10"/>
              </w:numPr>
              <w:rPr>
                <w:rFonts w:ascii="Lato" w:hAnsi="Lato"/>
              </w:rPr>
            </w:pPr>
            <w:r>
              <w:rPr>
                <w:rFonts w:ascii="Lato" w:hAnsi="Lato"/>
              </w:rPr>
              <w:t>Encryption</w:t>
            </w:r>
          </w:p>
          <w:p w14:paraId="23A9B5DF" w14:textId="77777777" w:rsidR="0098484B" w:rsidRDefault="0098484B" w:rsidP="0098484B">
            <w:pPr>
              <w:pStyle w:val="ListParagraph"/>
              <w:numPr>
                <w:ilvl w:val="0"/>
                <w:numId w:val="10"/>
              </w:numPr>
              <w:rPr>
                <w:rFonts w:ascii="Lato" w:hAnsi="Lato"/>
              </w:rPr>
            </w:pPr>
            <w:r>
              <w:rPr>
                <w:rFonts w:ascii="Lato" w:hAnsi="Lato"/>
              </w:rPr>
              <w:t>Plain text</w:t>
            </w:r>
          </w:p>
          <w:p w14:paraId="30C73CE9" w14:textId="77777777" w:rsidR="0098484B" w:rsidRDefault="0098484B" w:rsidP="0098484B">
            <w:pPr>
              <w:pStyle w:val="ListParagraph"/>
              <w:numPr>
                <w:ilvl w:val="0"/>
                <w:numId w:val="10"/>
              </w:numPr>
              <w:rPr>
                <w:rFonts w:ascii="Lato" w:hAnsi="Lato"/>
              </w:rPr>
            </w:pPr>
            <w:r>
              <w:rPr>
                <w:rFonts w:ascii="Lato" w:hAnsi="Lato"/>
              </w:rPr>
              <w:lastRenderedPageBreak/>
              <w:t>Cipher text</w:t>
            </w:r>
          </w:p>
          <w:p w14:paraId="32EBF063" w14:textId="77777777" w:rsidR="0098484B" w:rsidRDefault="0098484B" w:rsidP="0098484B">
            <w:pPr>
              <w:pStyle w:val="ListParagraph"/>
              <w:numPr>
                <w:ilvl w:val="0"/>
                <w:numId w:val="10"/>
              </w:numPr>
              <w:rPr>
                <w:rFonts w:ascii="Lato" w:hAnsi="Lato"/>
              </w:rPr>
            </w:pPr>
            <w:r>
              <w:rPr>
                <w:rFonts w:ascii="Lato" w:hAnsi="Lato"/>
              </w:rPr>
              <w:t>Security</w:t>
            </w:r>
          </w:p>
          <w:p w14:paraId="51627215" w14:textId="77777777" w:rsidR="0098484B" w:rsidRDefault="0098484B" w:rsidP="0098484B">
            <w:pPr>
              <w:pStyle w:val="ListParagraph"/>
              <w:numPr>
                <w:ilvl w:val="0"/>
                <w:numId w:val="10"/>
              </w:numPr>
              <w:rPr>
                <w:rFonts w:ascii="Lato" w:hAnsi="Lato"/>
              </w:rPr>
            </w:pPr>
            <w:r>
              <w:rPr>
                <w:rFonts w:ascii="Lato" w:hAnsi="Lato"/>
              </w:rPr>
              <w:t>Breadboard</w:t>
            </w:r>
          </w:p>
          <w:p w14:paraId="7893DD41" w14:textId="77777777" w:rsidR="0098484B" w:rsidRDefault="0098484B" w:rsidP="0098484B">
            <w:pPr>
              <w:pStyle w:val="ListParagraph"/>
              <w:numPr>
                <w:ilvl w:val="0"/>
                <w:numId w:val="10"/>
              </w:numPr>
              <w:rPr>
                <w:rFonts w:ascii="Lato" w:hAnsi="Lato"/>
              </w:rPr>
            </w:pPr>
            <w:r>
              <w:rPr>
                <w:rFonts w:ascii="Lato" w:hAnsi="Lato"/>
              </w:rPr>
              <w:t>GPS</w:t>
            </w:r>
          </w:p>
          <w:p w14:paraId="240ADADC" w14:textId="77777777" w:rsidR="0098484B" w:rsidRDefault="0098484B" w:rsidP="0098484B">
            <w:pPr>
              <w:pStyle w:val="ListParagraph"/>
              <w:numPr>
                <w:ilvl w:val="0"/>
                <w:numId w:val="10"/>
              </w:numPr>
              <w:rPr>
                <w:rFonts w:ascii="Lato" w:hAnsi="Lato"/>
              </w:rPr>
            </w:pPr>
            <w:r>
              <w:rPr>
                <w:rFonts w:ascii="Lato" w:hAnsi="Lato"/>
              </w:rPr>
              <w:t>Private key</w:t>
            </w:r>
          </w:p>
          <w:p w14:paraId="1D3B1C20" w14:textId="77777777" w:rsidR="0098484B" w:rsidRDefault="0098484B" w:rsidP="0098484B">
            <w:pPr>
              <w:pStyle w:val="ListParagraph"/>
              <w:numPr>
                <w:ilvl w:val="0"/>
                <w:numId w:val="10"/>
              </w:numPr>
              <w:rPr>
                <w:rFonts w:ascii="Lato" w:hAnsi="Lato"/>
              </w:rPr>
            </w:pPr>
            <w:r>
              <w:rPr>
                <w:rFonts w:ascii="Lato" w:hAnsi="Lato"/>
              </w:rPr>
              <w:t>Public key</w:t>
            </w:r>
          </w:p>
          <w:p w14:paraId="6EF9143F" w14:textId="77777777" w:rsidR="00965EF3" w:rsidRDefault="00965EF3" w:rsidP="0098484B">
            <w:pPr>
              <w:pStyle w:val="ListParagraph"/>
              <w:numPr>
                <w:ilvl w:val="0"/>
                <w:numId w:val="10"/>
              </w:numPr>
              <w:rPr>
                <w:rFonts w:ascii="Lato" w:hAnsi="Lato"/>
              </w:rPr>
            </w:pPr>
            <w:r>
              <w:rPr>
                <w:rFonts w:ascii="Lato" w:hAnsi="Lato"/>
              </w:rPr>
              <w:t>Symmetric</w:t>
            </w:r>
          </w:p>
          <w:p w14:paraId="10307B84" w14:textId="44DE3E58" w:rsidR="00965EF3" w:rsidRPr="0098484B" w:rsidRDefault="00965EF3" w:rsidP="0098484B">
            <w:pPr>
              <w:pStyle w:val="ListParagraph"/>
              <w:numPr>
                <w:ilvl w:val="0"/>
                <w:numId w:val="10"/>
              </w:numPr>
              <w:rPr>
                <w:rFonts w:ascii="Lato" w:hAnsi="Lato"/>
              </w:rPr>
            </w:pPr>
            <w:r>
              <w:rPr>
                <w:rFonts w:ascii="Lato" w:hAnsi="Lato"/>
              </w:rPr>
              <w:t>Asymmetric</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rPr>
                <w:rFonts w:ascii="Lato" w:hAnsi="Lato"/>
              </w:rPr>
            </w:pPr>
            <w:r>
              <w:rPr>
                <w:rFonts w:ascii="ZWAdobeF" w:hAnsi="ZWAdobeF" w:cs="ZWAdobeF"/>
                <w:color w:val="auto"/>
                <w:sz w:val="2"/>
                <w:szCs w:val="2"/>
              </w:rPr>
              <w:lastRenderedPageBreak/>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177EC82A" w:rsidR="000162B6" w:rsidRPr="005D69C4" w:rsidRDefault="00880F5B" w:rsidP="000162B6">
            <w:pPr>
              <w:rPr>
                <w:rFonts w:ascii="Lato" w:hAnsi="Lato"/>
                <w:bCs/>
              </w:rPr>
            </w:pPr>
            <w:r>
              <w:rPr>
                <w:rFonts w:ascii="Lato" w:hAnsi="Lato"/>
                <w:bCs/>
              </w:rPr>
              <w:t xml:space="preserve">More able learners </w:t>
            </w:r>
            <w:r w:rsidR="0098484B">
              <w:rPr>
                <w:rFonts w:ascii="Lato" w:hAnsi="Lato"/>
                <w:bCs/>
              </w:rPr>
              <w:t>could explore how the different ciphers can be coded using Python.</w:t>
            </w:r>
            <w:r w:rsidR="009B1CE2">
              <w:rPr>
                <w:rFonts w:ascii="Lato" w:hAnsi="Lato"/>
                <w:bCs/>
              </w:rPr>
              <w:t xml:space="preserve"> </w:t>
            </w:r>
          </w:p>
        </w:tc>
        <w:tc>
          <w:tcPr>
            <w:tcW w:w="5395" w:type="dxa"/>
            <w:tcBorders>
              <w:top w:val="single" w:sz="4" w:space="0" w:color="00B0F0"/>
              <w:left w:val="single" w:sz="4" w:space="0" w:color="00B0F0"/>
              <w:bottom w:val="single" w:sz="4" w:space="0" w:color="00B0F0"/>
              <w:right w:val="single" w:sz="4" w:space="0" w:color="00B0F0"/>
            </w:tcBorders>
          </w:tcPr>
          <w:p w14:paraId="089A3878" w14:textId="02ADF4A6" w:rsidR="00C543C6" w:rsidRDefault="00097450" w:rsidP="008B6400">
            <w:pPr>
              <w:pStyle w:val="ListParagraph"/>
              <w:numPr>
                <w:ilvl w:val="0"/>
                <w:numId w:val="10"/>
              </w:numPr>
              <w:rPr>
                <w:rFonts w:ascii="Lato" w:hAnsi="Lato"/>
              </w:rPr>
            </w:pPr>
            <w:r>
              <w:rPr>
                <w:rFonts w:ascii="Lato" w:hAnsi="Lato"/>
              </w:rPr>
              <w:t>.</w:t>
            </w:r>
            <w:r w:rsidR="00CD7CC5">
              <w:rPr>
                <w:rFonts w:ascii="Lato" w:hAnsi="Lato"/>
              </w:rPr>
              <w:t>p</w:t>
            </w:r>
            <w:r w:rsidR="000C1C35">
              <w:rPr>
                <w:rFonts w:ascii="Lato" w:hAnsi="Lato"/>
              </w:rPr>
              <w:t>pt</w:t>
            </w:r>
          </w:p>
          <w:p w14:paraId="6F04766C" w14:textId="160D8EF0" w:rsidR="000C1C35" w:rsidRDefault="00880F5B" w:rsidP="008B6400">
            <w:pPr>
              <w:pStyle w:val="ListParagraph"/>
              <w:numPr>
                <w:ilvl w:val="0"/>
                <w:numId w:val="10"/>
              </w:numPr>
              <w:rPr>
                <w:rFonts w:ascii="Lato" w:hAnsi="Lato"/>
              </w:rPr>
            </w:pPr>
            <w:r>
              <w:rPr>
                <w:rFonts w:ascii="Lato" w:hAnsi="Lato"/>
              </w:rPr>
              <w:t>Arduino MKR 10</w:t>
            </w:r>
            <w:r w:rsidR="00E844C7">
              <w:rPr>
                <w:rFonts w:ascii="Lato" w:hAnsi="Lato"/>
              </w:rPr>
              <w:t>10</w:t>
            </w:r>
            <w:ins w:id="0" w:author="Oli.Howson" w:date="2025-01-05T15:15:00Z" w16du:dateUtc="2025-01-05T15:15:00Z">
              <w:r w:rsidR="002D38A2">
                <w:rPr>
                  <w:rFonts w:ascii="Lato" w:hAnsi="Lato"/>
                </w:rPr>
                <w:t xml:space="preserve"> (or other MKR board)</w:t>
              </w:r>
            </w:ins>
          </w:p>
          <w:p w14:paraId="48692D6E" w14:textId="15D85E04" w:rsidR="00880F5B" w:rsidRDefault="00880F5B" w:rsidP="008B6400">
            <w:pPr>
              <w:pStyle w:val="ListParagraph"/>
              <w:numPr>
                <w:ilvl w:val="0"/>
                <w:numId w:val="10"/>
              </w:numPr>
              <w:rPr>
                <w:rFonts w:ascii="Lato" w:hAnsi="Lato"/>
              </w:rPr>
            </w:pPr>
            <w:r>
              <w:rPr>
                <w:rFonts w:ascii="Lato" w:hAnsi="Lato"/>
              </w:rPr>
              <w:t>Breadboard</w:t>
            </w:r>
            <w:ins w:id="1" w:author="Oli.Howson" w:date="2025-01-05T15:15:00Z" w16du:dateUtc="2025-01-05T15:15:00Z">
              <w:r w:rsidR="002D38A2">
                <w:rPr>
                  <w:rFonts w:ascii="Lato" w:hAnsi="Lato"/>
                </w:rPr>
                <w:t xml:space="preserve"> (optional)</w:t>
              </w:r>
            </w:ins>
          </w:p>
          <w:p w14:paraId="4A8850EF" w14:textId="0253781C" w:rsidR="00EF7862" w:rsidRDefault="0098484B" w:rsidP="008B6400">
            <w:pPr>
              <w:pStyle w:val="ListParagraph"/>
              <w:numPr>
                <w:ilvl w:val="0"/>
                <w:numId w:val="10"/>
              </w:numPr>
              <w:rPr>
                <w:rFonts w:ascii="Lato" w:hAnsi="Lato"/>
              </w:rPr>
            </w:pPr>
            <w:r>
              <w:rPr>
                <w:rFonts w:ascii="Lato" w:hAnsi="Lato"/>
              </w:rPr>
              <w:t>MKR low power GPS module</w:t>
            </w:r>
          </w:p>
          <w:p w14:paraId="573387E9" w14:textId="16610BB2" w:rsidR="00965EF3" w:rsidDel="002D38A2" w:rsidRDefault="00965EF3" w:rsidP="008B6400">
            <w:pPr>
              <w:pStyle w:val="ListParagraph"/>
              <w:numPr>
                <w:ilvl w:val="0"/>
                <w:numId w:val="10"/>
              </w:numPr>
              <w:rPr>
                <w:del w:id="2" w:author="Oli.Howson" w:date="2025-01-05T15:15:00Z" w16du:dateUtc="2025-01-05T15:15:00Z"/>
                <w:rFonts w:ascii="Lato" w:hAnsi="Lato"/>
              </w:rPr>
            </w:pPr>
            <w:del w:id="3" w:author="Oli.Howson" w:date="2025-01-05T15:15:00Z" w16du:dateUtc="2025-01-05T15:15:00Z">
              <w:r w:rsidDel="002D38A2">
                <w:rPr>
                  <w:rFonts w:ascii="Lato" w:hAnsi="Lato"/>
                </w:rPr>
                <w:delText>MKR connector carrier</w:delText>
              </w:r>
            </w:del>
          </w:p>
          <w:p w14:paraId="4B986410" w14:textId="32C33C2F" w:rsidR="0098484B" w:rsidRDefault="0098484B" w:rsidP="008B6400">
            <w:pPr>
              <w:pStyle w:val="ListParagraph"/>
              <w:numPr>
                <w:ilvl w:val="0"/>
                <w:numId w:val="10"/>
              </w:numPr>
              <w:rPr>
                <w:rFonts w:ascii="Lato" w:hAnsi="Lato"/>
              </w:rPr>
            </w:pPr>
            <w:r>
              <w:rPr>
                <w:rFonts w:ascii="Lato" w:hAnsi="Lato"/>
              </w:rPr>
              <w:t>LCD screen</w:t>
            </w:r>
            <w:ins w:id="4" w:author="Oli.Howson" w:date="2025-01-05T15:15:00Z" w16du:dateUtc="2025-01-05T15:15:00Z">
              <w:r w:rsidR="002D38A2">
                <w:rPr>
                  <w:rFonts w:ascii="Lato" w:hAnsi="Lato"/>
                </w:rPr>
                <w:t xml:space="preserve"> with </w:t>
              </w:r>
            </w:ins>
            <w:ins w:id="5" w:author="Oli.Howson" w:date="2025-01-05T15:16:00Z" w16du:dateUtc="2025-01-05T15:16:00Z">
              <w:r w:rsidR="002D38A2">
                <w:rPr>
                  <w:rFonts w:ascii="Lato" w:hAnsi="Lato"/>
                </w:rPr>
                <w:t>I2C connector</w:t>
              </w:r>
            </w:ins>
          </w:p>
          <w:p w14:paraId="3EF93B94" w14:textId="77777777" w:rsidR="0098484B" w:rsidRDefault="0098484B" w:rsidP="008B6400">
            <w:pPr>
              <w:pStyle w:val="ListParagraph"/>
              <w:numPr>
                <w:ilvl w:val="0"/>
                <w:numId w:val="10"/>
              </w:numPr>
              <w:rPr>
                <w:rFonts w:ascii="Lato" w:hAnsi="Lato"/>
              </w:rPr>
            </w:pPr>
            <w:r>
              <w:rPr>
                <w:rFonts w:ascii="Lato" w:hAnsi="Lato"/>
              </w:rPr>
              <w:t>GPS worksheets</w:t>
            </w:r>
          </w:p>
          <w:p w14:paraId="01003122" w14:textId="484A9D7F" w:rsidR="0098484B" w:rsidRPr="008B6400" w:rsidRDefault="0098484B" w:rsidP="008B6400">
            <w:pPr>
              <w:pStyle w:val="ListParagraph"/>
              <w:numPr>
                <w:ilvl w:val="0"/>
                <w:numId w:val="10"/>
              </w:numPr>
              <w:rPr>
                <w:rFonts w:ascii="Lato" w:hAnsi="Lato"/>
              </w:rPr>
            </w:pPr>
            <w:r>
              <w:rPr>
                <w:rFonts w:ascii="Lato" w:hAnsi="Lato"/>
              </w:rPr>
              <w:t>Encryption worksheets</w:t>
            </w: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flow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611C2E6" w14:textId="43A79F85" w:rsidR="000C1C35" w:rsidRDefault="00880F5B" w:rsidP="000C1C35">
            <w:pPr>
              <w:pStyle w:val="ListParagraph"/>
              <w:numPr>
                <w:ilvl w:val="0"/>
                <w:numId w:val="8"/>
              </w:numPr>
              <w:rPr>
                <w:rFonts w:ascii="Lato" w:hAnsi="Lato"/>
              </w:rPr>
            </w:pPr>
            <w:r>
              <w:rPr>
                <w:rFonts w:ascii="Lato" w:hAnsi="Lato"/>
              </w:rPr>
              <w:t xml:space="preserve">Introduce learners to the project. </w:t>
            </w:r>
            <w:r w:rsidR="00EF7862">
              <w:rPr>
                <w:rFonts w:ascii="Lato" w:hAnsi="Lato"/>
              </w:rPr>
              <w:t xml:space="preserve">They will be </w:t>
            </w:r>
            <w:r w:rsidR="00965EF3">
              <w:rPr>
                <w:rFonts w:ascii="Lato" w:hAnsi="Lato"/>
              </w:rPr>
              <w:t>creating a GPS treasure hunt. Give learners 10 minutes to explore how GPS works. Discuss findings with the group. Ask learners whether there are any other options to record location data other than GPS. Are there are issues with using GPS on a mobile device?</w:t>
            </w:r>
          </w:p>
          <w:p w14:paraId="4CCB5D22" w14:textId="4969DAC7" w:rsidR="00273458" w:rsidRDefault="00965EF3" w:rsidP="00965EF3">
            <w:pPr>
              <w:pStyle w:val="ListParagraph"/>
              <w:numPr>
                <w:ilvl w:val="0"/>
                <w:numId w:val="8"/>
              </w:numPr>
              <w:rPr>
                <w:rFonts w:ascii="Lato" w:hAnsi="Lato"/>
              </w:rPr>
            </w:pPr>
            <w:r>
              <w:rPr>
                <w:rFonts w:ascii="Lato" w:hAnsi="Lato"/>
              </w:rPr>
              <w:t>Discuss with learners how the Arduino transmits data wirelessly. Can they identify any issues with this? Discuss how data can be intercepted during transmission. Traditionally wire</w:t>
            </w:r>
            <w:r w:rsidR="001414F0">
              <w:rPr>
                <w:rFonts w:ascii="Lato" w:hAnsi="Lato"/>
              </w:rPr>
              <w:t>-</w:t>
            </w:r>
            <w:r>
              <w:rPr>
                <w:rFonts w:ascii="Lato" w:hAnsi="Lato"/>
              </w:rPr>
              <w:t>tapping methods may have been used but nowadays data can simply be intercepted during wireless transmission. Ask learners whether they can think of any ideas about how this data can be protected. Introduce the concept of encryption. Highlight the meaning of the key terms: plain text, cipher text, cipher.</w:t>
            </w:r>
          </w:p>
          <w:p w14:paraId="2C1EE13F" w14:textId="35E79C35" w:rsidR="00965EF3" w:rsidRDefault="00965EF3" w:rsidP="00965EF3">
            <w:pPr>
              <w:pStyle w:val="ListParagraph"/>
              <w:numPr>
                <w:ilvl w:val="0"/>
                <w:numId w:val="8"/>
              </w:numPr>
              <w:rPr>
                <w:rFonts w:ascii="Lato" w:hAnsi="Lato"/>
              </w:rPr>
            </w:pPr>
            <w:r>
              <w:rPr>
                <w:rFonts w:ascii="Lato" w:hAnsi="Lato"/>
              </w:rPr>
              <w:t>Introduce learners to the simplest cipher: the Caesar cipher. Ask them to crack the cipher which is on the worksheet. More able learners may wish to code this up in Python and then use their program to crack the cipher. Learners should then create their own message which a fellow learner can crack.</w:t>
            </w:r>
          </w:p>
          <w:p w14:paraId="6C6FB99B" w14:textId="77777777" w:rsidR="00965EF3" w:rsidRDefault="00965EF3" w:rsidP="00965EF3">
            <w:pPr>
              <w:pStyle w:val="ListParagraph"/>
              <w:numPr>
                <w:ilvl w:val="0"/>
                <w:numId w:val="8"/>
              </w:numPr>
              <w:rPr>
                <w:rFonts w:ascii="Lato" w:hAnsi="Lato"/>
              </w:rPr>
            </w:pPr>
            <w:r>
              <w:rPr>
                <w:rFonts w:ascii="Lato" w:hAnsi="Lato"/>
              </w:rPr>
              <w:t>Discuss how secure this cipher is. There are issues as there are only a few alternatives when implementing the cipher so it will be relatively easy to crack using a brute force method. Introduce learners to the concept of symmetric and asymmetric methods. Introduce the meaning of public key and private key encryption.</w:t>
            </w:r>
          </w:p>
          <w:p w14:paraId="5A64AC4B" w14:textId="37B4EC7D" w:rsidR="00965EF3" w:rsidRDefault="00965EF3" w:rsidP="00965EF3">
            <w:pPr>
              <w:pStyle w:val="ListParagraph"/>
              <w:numPr>
                <w:ilvl w:val="0"/>
                <w:numId w:val="8"/>
              </w:numPr>
              <w:rPr>
                <w:rFonts w:ascii="Lato" w:hAnsi="Lato"/>
              </w:rPr>
            </w:pPr>
            <w:r>
              <w:rPr>
                <w:rFonts w:ascii="Lato" w:hAnsi="Lato"/>
              </w:rPr>
              <w:t>Learners should then develop their own secure cipher which a fellow learner should try to crack. At the end of the activity</w:t>
            </w:r>
            <w:r w:rsidR="0081075F">
              <w:rPr>
                <w:rFonts w:ascii="Lato" w:hAnsi="Lato"/>
              </w:rPr>
              <w:t>,</w:t>
            </w:r>
            <w:r>
              <w:rPr>
                <w:rFonts w:ascii="Lato" w:hAnsi="Lato"/>
              </w:rPr>
              <w:t xml:space="preserve"> stress that computers cannot generate truly random numbers. Discuss how the </w:t>
            </w:r>
            <w:proofErr w:type="spellStart"/>
            <w:ins w:id="6" w:author="Oli.Howson" w:date="2025-01-05T15:17:00Z" w16du:dateUtc="2025-01-05T15:17:00Z">
              <w:r w:rsidR="002D38A2">
                <w:rPr>
                  <w:rFonts w:ascii="Lato" w:hAnsi="Lato"/>
                </w:rPr>
                <w:t>Vernam</w:t>
              </w:r>
            </w:ins>
            <w:proofErr w:type="spellEnd"/>
            <w:del w:id="7" w:author="Oli.Howson" w:date="2025-01-05T15:17:00Z" w16du:dateUtc="2025-01-05T15:17:00Z">
              <w:r w:rsidDel="002D38A2">
                <w:rPr>
                  <w:rFonts w:ascii="Lato" w:hAnsi="Lato"/>
                </w:rPr>
                <w:delText>vernom</w:delText>
              </w:r>
            </w:del>
            <w:r>
              <w:rPr>
                <w:rFonts w:ascii="Lato" w:hAnsi="Lato"/>
              </w:rPr>
              <w:t xml:space="preserve"> cipher is one of the most secure ciphers and why.</w:t>
            </w:r>
          </w:p>
          <w:p w14:paraId="0C1507D5" w14:textId="074C089F" w:rsidR="00965EF3" w:rsidRDefault="00965EF3" w:rsidP="00965EF3">
            <w:pPr>
              <w:pStyle w:val="ListParagraph"/>
              <w:numPr>
                <w:ilvl w:val="0"/>
                <w:numId w:val="8"/>
              </w:numPr>
              <w:rPr>
                <w:rFonts w:ascii="Lato" w:hAnsi="Lato"/>
              </w:rPr>
            </w:pPr>
            <w:r>
              <w:rPr>
                <w:rFonts w:ascii="Lato" w:hAnsi="Lato"/>
              </w:rPr>
              <w:t>Learners should then be introduced to the hardware that they will be using for the treasure hunt. Demonstrate how the LCD and GPS module can be connected to the</w:t>
            </w:r>
            <w:ins w:id="8" w:author="Oli.Howson" w:date="2025-01-05T15:17:00Z" w16du:dateUtc="2025-01-05T15:17:00Z">
              <w:r w:rsidR="002D38A2">
                <w:rPr>
                  <w:rFonts w:ascii="Lato" w:hAnsi="Lato"/>
                </w:rPr>
                <w:t xml:space="preserve"> Arduino </w:t>
              </w:r>
            </w:ins>
            <w:del w:id="9" w:author="Oli.Howson" w:date="2025-01-05T15:17:00Z" w16du:dateUtc="2025-01-05T15:17:00Z">
              <w:r w:rsidDel="002D38A2">
                <w:rPr>
                  <w:rFonts w:ascii="Lato" w:hAnsi="Lato"/>
                </w:rPr>
                <w:delText xml:space="preserve"> MKR 1000 </w:delText>
              </w:r>
            </w:del>
            <w:r>
              <w:rPr>
                <w:rFonts w:ascii="Lato" w:hAnsi="Lato"/>
              </w:rPr>
              <w:t xml:space="preserve">board. The LCD will need to be </w:t>
            </w:r>
            <w:del w:id="10" w:author="Oli.Howson" w:date="2025-01-05T15:17:00Z" w16du:dateUtc="2025-01-05T15:17:00Z">
              <w:r w:rsidDel="002D38A2">
                <w:rPr>
                  <w:rFonts w:ascii="Lato" w:hAnsi="Lato"/>
                </w:rPr>
                <w:delText>wired into a breadboard</w:delText>
              </w:r>
            </w:del>
            <w:ins w:id="11" w:author="Oli.Howson" w:date="2025-01-05T15:17:00Z" w16du:dateUtc="2025-01-05T15:17:00Z">
              <w:r w:rsidR="002D38A2">
                <w:rPr>
                  <w:rFonts w:ascii="Lato" w:hAnsi="Lato"/>
                </w:rPr>
                <w:t>connected using I2C</w:t>
              </w:r>
            </w:ins>
            <w:r>
              <w:rPr>
                <w:rFonts w:ascii="Lato" w:hAnsi="Lato"/>
              </w:rPr>
              <w:t xml:space="preserve">. Learners should </w:t>
            </w:r>
            <w:del w:id="12" w:author="Oli.Howson" w:date="2025-01-05T15:17:00Z" w16du:dateUtc="2025-01-05T15:17:00Z">
              <w:r w:rsidDel="002D38A2">
                <w:rPr>
                  <w:rFonts w:ascii="Lato" w:hAnsi="Lato"/>
                </w:rPr>
                <w:delText xml:space="preserve">then </w:delText>
              </w:r>
            </w:del>
            <w:r>
              <w:rPr>
                <w:rFonts w:ascii="Lato" w:hAnsi="Lato"/>
              </w:rPr>
              <w:t>use the circuit diagram to build their device.</w:t>
            </w:r>
          </w:p>
          <w:p w14:paraId="28B63950" w14:textId="77C55924" w:rsidR="00965EF3" w:rsidRPr="00273458" w:rsidRDefault="00965EF3" w:rsidP="00965EF3">
            <w:pPr>
              <w:pStyle w:val="ListParagraph"/>
              <w:numPr>
                <w:ilvl w:val="0"/>
                <w:numId w:val="8"/>
              </w:numPr>
              <w:rPr>
                <w:rFonts w:ascii="Lato" w:hAnsi="Lato"/>
              </w:rPr>
            </w:pPr>
            <w:r>
              <w:rPr>
                <w:rFonts w:ascii="Lato" w:hAnsi="Lato"/>
              </w:rPr>
              <w:t>Demonstrate the code that is required to display the current GPS coordinates on the LCD screen. Learners should then code up their devices.</w:t>
            </w:r>
          </w:p>
        </w:tc>
      </w:tr>
      <w:tr w:rsidR="000162B6" w14:paraId="24B9CFD5" w14:textId="77777777" w:rsidTr="00F919EF">
        <w:trPr>
          <w:trHeight w:val="372"/>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3FC6A8E9" w:rsidR="00EF7862" w:rsidRDefault="00965EF3" w:rsidP="000162B6">
            <w:pPr>
              <w:pStyle w:val="ListParagraph"/>
              <w:numPr>
                <w:ilvl w:val="0"/>
                <w:numId w:val="8"/>
              </w:numPr>
              <w:rPr>
                <w:rFonts w:ascii="Lato" w:hAnsi="Lato"/>
              </w:rPr>
            </w:pPr>
            <w:r>
              <w:rPr>
                <w:rFonts w:ascii="Lato" w:hAnsi="Lato"/>
              </w:rPr>
              <w:t>At this stage in the lesson</w:t>
            </w:r>
            <w:r w:rsidR="009A32DF">
              <w:rPr>
                <w:rFonts w:ascii="Lato" w:hAnsi="Lato"/>
              </w:rPr>
              <w:t>,</w:t>
            </w:r>
            <w:r>
              <w:rPr>
                <w:rFonts w:ascii="Lato" w:hAnsi="Lato"/>
              </w:rPr>
              <w:t xml:space="preserve"> learners should have developed a working GPS device. They are now going to create a treasure hunt. Learners should come up with an IoT related sentence. They should then encrypt the sentence. Each encrypted work should then be </w:t>
            </w:r>
            <w:r w:rsidR="00E844C7">
              <w:rPr>
                <w:rFonts w:ascii="Lato" w:hAnsi="Lato"/>
              </w:rPr>
              <w:t>written</w:t>
            </w:r>
            <w:r>
              <w:rPr>
                <w:rFonts w:ascii="Lato" w:hAnsi="Lato"/>
              </w:rPr>
              <w:t xml:space="preserve"> on a separate piece of paper. Learners should then hide the words within an area on the school site. When each word is hidden</w:t>
            </w:r>
            <w:r w:rsidR="009A32DF">
              <w:rPr>
                <w:rFonts w:ascii="Lato" w:hAnsi="Lato"/>
              </w:rPr>
              <w:t>,</w:t>
            </w:r>
            <w:r>
              <w:rPr>
                <w:rFonts w:ascii="Lato" w:hAnsi="Lato"/>
              </w:rPr>
              <w:t xml:space="preserve"> they should make a note of the GPS coordinate for where the word is hidden. Once all the words have been hidden</w:t>
            </w:r>
            <w:r w:rsidR="009A32DF">
              <w:rPr>
                <w:rFonts w:ascii="Lato" w:hAnsi="Lato"/>
              </w:rPr>
              <w:t>,</w:t>
            </w:r>
            <w:r>
              <w:rPr>
                <w:rFonts w:ascii="Lato" w:hAnsi="Lato"/>
              </w:rPr>
              <w:t xml:space="preserve"> the learner should make a note of the coordinates where each word can be found. </w:t>
            </w:r>
            <w:r>
              <w:rPr>
                <w:rFonts w:ascii="Lato" w:hAnsi="Lato"/>
              </w:rPr>
              <w:lastRenderedPageBreak/>
              <w:t>They should pass this ‘treasure map’ to a fellow learner. They should then follow the clues to collect the different words. Once they have collected all the words</w:t>
            </w:r>
            <w:r w:rsidR="009A32DF">
              <w:rPr>
                <w:rFonts w:ascii="Lato" w:hAnsi="Lato"/>
              </w:rPr>
              <w:t>,</w:t>
            </w:r>
            <w:r>
              <w:rPr>
                <w:rFonts w:ascii="Lato" w:hAnsi="Lato"/>
              </w:rPr>
              <w:t xml:space="preserve"> they should the decrypt the sentence.</w:t>
            </w:r>
          </w:p>
        </w:tc>
      </w:tr>
    </w:tbl>
    <w:p w14:paraId="1300AEBE" w14:textId="3F0B1382" w:rsidR="00923F20" w:rsidRDefault="00923F20" w:rsidP="000E633D"/>
    <w:p w14:paraId="26F84835" w14:textId="77777777" w:rsidR="00087D32" w:rsidRPr="000E633D" w:rsidRDefault="00087D32" w:rsidP="000E633D"/>
    <w:sectPr w:rsidR="00087D32"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78765" w14:textId="77777777" w:rsidR="00730FDB" w:rsidRDefault="00730FDB" w:rsidP="006B36F6">
      <w:pPr>
        <w:spacing w:after="0" w:line="240" w:lineRule="auto"/>
      </w:pPr>
      <w:r>
        <w:separator/>
      </w:r>
    </w:p>
  </w:endnote>
  <w:endnote w:type="continuationSeparator" w:id="0">
    <w:p w14:paraId="77EFF1DD" w14:textId="77777777" w:rsidR="00730FDB" w:rsidRDefault="00730FDB"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11131"/>
      <w:docPartObj>
        <w:docPartGallery w:val="Page Numbers (Bottom of Page)"/>
        <w:docPartUnique/>
      </w:docPartObj>
    </w:sdtPr>
    <w:sdtEndPr>
      <w:rPr>
        <w:noProof/>
      </w:rPr>
    </w:sdtEndPr>
    <w:sdtContent>
      <w:p w14:paraId="08084410" w14:textId="36D61FBB" w:rsidR="006B36F6" w:rsidRDefault="006B36F6" w:rsidP="006B36F6">
        <w:pPr>
          <w:pStyle w:val="Footer"/>
          <w:jc w:val="center"/>
          <w:rPr>
            <w:noProof/>
          </w:rPr>
        </w:pPr>
        <w:r>
          <w:fldChar w:fldCharType="begin"/>
        </w:r>
        <w:r>
          <w:instrText xml:space="preserve"> PAGE   \* MERGEFORMAT </w:instrText>
        </w:r>
        <w:r>
          <w:fldChar w:fldCharType="separate"/>
        </w:r>
        <w:r w:rsidR="00A75598">
          <w:rPr>
            <w:noProof/>
          </w:rPr>
          <w:t>2</w:t>
        </w:r>
        <w:r>
          <w:rPr>
            <w:noProof/>
          </w:rPr>
          <w:fldChar w:fldCharType="end"/>
        </w:r>
      </w:p>
    </w:sdtContent>
  </w:sdt>
  <w:p w14:paraId="404E94F1" w14:textId="49CF57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A7035" w14:textId="77777777" w:rsidR="00730FDB" w:rsidRDefault="00730FDB" w:rsidP="006B36F6">
      <w:pPr>
        <w:spacing w:after="0" w:line="240" w:lineRule="auto"/>
      </w:pPr>
      <w:r>
        <w:separator/>
      </w:r>
    </w:p>
  </w:footnote>
  <w:footnote w:type="continuationSeparator" w:id="0">
    <w:p w14:paraId="78B41FC8" w14:textId="77777777" w:rsidR="00730FDB" w:rsidRDefault="00730FDB"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297CC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084938">
    <w:abstractNumId w:val="10"/>
  </w:num>
  <w:num w:numId="2" w16cid:durableId="474295407">
    <w:abstractNumId w:val="11"/>
  </w:num>
  <w:num w:numId="3" w16cid:durableId="1489787342">
    <w:abstractNumId w:val="1"/>
  </w:num>
  <w:num w:numId="4" w16cid:durableId="749930338">
    <w:abstractNumId w:val="3"/>
  </w:num>
  <w:num w:numId="5" w16cid:durableId="162665835">
    <w:abstractNumId w:val="2"/>
  </w:num>
  <w:num w:numId="6" w16cid:durableId="1093357889">
    <w:abstractNumId w:val="4"/>
  </w:num>
  <w:num w:numId="7" w16cid:durableId="1067652149">
    <w:abstractNumId w:val="5"/>
  </w:num>
  <w:num w:numId="8" w16cid:durableId="1694961681">
    <w:abstractNumId w:val="0"/>
  </w:num>
  <w:num w:numId="9" w16cid:durableId="47075427">
    <w:abstractNumId w:val="6"/>
  </w:num>
  <w:num w:numId="10" w16cid:durableId="878976455">
    <w:abstractNumId w:val="8"/>
  </w:num>
  <w:num w:numId="11" w16cid:durableId="993948633">
    <w:abstractNumId w:val="7"/>
  </w:num>
  <w:num w:numId="12" w16cid:durableId="99352758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i.Howson">
    <w15:presenceInfo w15:providerId="AD" w15:userId="S::oh679@open.ac.uk::95f24da7-3aae-4509-bf7a-3fe2ee1732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wMDGysLAwMLA0MzFV0lEKTi0uzszPAykwqwUAyZtx0CwAAAA="/>
  </w:docVars>
  <w:rsids>
    <w:rsidRoot w:val="00D0274F"/>
    <w:rsid w:val="00010B91"/>
    <w:rsid w:val="000162B6"/>
    <w:rsid w:val="000751A3"/>
    <w:rsid w:val="0008457D"/>
    <w:rsid w:val="00087D32"/>
    <w:rsid w:val="00094499"/>
    <w:rsid w:val="00097450"/>
    <w:rsid w:val="000975C5"/>
    <w:rsid w:val="000C1C35"/>
    <w:rsid w:val="000E633D"/>
    <w:rsid w:val="00103765"/>
    <w:rsid w:val="00107A51"/>
    <w:rsid w:val="00131AB5"/>
    <w:rsid w:val="001414F0"/>
    <w:rsid w:val="001A546F"/>
    <w:rsid w:val="001D3E62"/>
    <w:rsid w:val="002009CC"/>
    <w:rsid w:val="0020654F"/>
    <w:rsid w:val="00246684"/>
    <w:rsid w:val="002711C3"/>
    <w:rsid w:val="00272CF8"/>
    <w:rsid w:val="00273458"/>
    <w:rsid w:val="00295003"/>
    <w:rsid w:val="002B3117"/>
    <w:rsid w:val="002C21F9"/>
    <w:rsid w:val="002C5719"/>
    <w:rsid w:val="002C77FD"/>
    <w:rsid w:val="002D38A2"/>
    <w:rsid w:val="002D58AB"/>
    <w:rsid w:val="002E0687"/>
    <w:rsid w:val="002E70C3"/>
    <w:rsid w:val="002F79FF"/>
    <w:rsid w:val="00303314"/>
    <w:rsid w:val="003268D4"/>
    <w:rsid w:val="00360C25"/>
    <w:rsid w:val="003633BE"/>
    <w:rsid w:val="003833BA"/>
    <w:rsid w:val="00393C71"/>
    <w:rsid w:val="003C6C30"/>
    <w:rsid w:val="003E38B3"/>
    <w:rsid w:val="0040402A"/>
    <w:rsid w:val="00425FCC"/>
    <w:rsid w:val="00457AAA"/>
    <w:rsid w:val="00463B37"/>
    <w:rsid w:val="0046623B"/>
    <w:rsid w:val="004707BA"/>
    <w:rsid w:val="00484327"/>
    <w:rsid w:val="0048554A"/>
    <w:rsid w:val="004A3F88"/>
    <w:rsid w:val="004B75FE"/>
    <w:rsid w:val="004C3F15"/>
    <w:rsid w:val="004E487F"/>
    <w:rsid w:val="004F20AD"/>
    <w:rsid w:val="00500BAE"/>
    <w:rsid w:val="0050517C"/>
    <w:rsid w:val="00513DFF"/>
    <w:rsid w:val="00550392"/>
    <w:rsid w:val="005535F1"/>
    <w:rsid w:val="0059339C"/>
    <w:rsid w:val="00595AFA"/>
    <w:rsid w:val="005A2702"/>
    <w:rsid w:val="005C4799"/>
    <w:rsid w:val="005D69C4"/>
    <w:rsid w:val="005E7112"/>
    <w:rsid w:val="005F5105"/>
    <w:rsid w:val="005F7FF1"/>
    <w:rsid w:val="00604AFF"/>
    <w:rsid w:val="0064035E"/>
    <w:rsid w:val="00670184"/>
    <w:rsid w:val="0068029E"/>
    <w:rsid w:val="00691243"/>
    <w:rsid w:val="006B36F6"/>
    <w:rsid w:val="006C3A33"/>
    <w:rsid w:val="006C3F07"/>
    <w:rsid w:val="006E4ACA"/>
    <w:rsid w:val="00706F38"/>
    <w:rsid w:val="00707F5E"/>
    <w:rsid w:val="007267DC"/>
    <w:rsid w:val="00730FDB"/>
    <w:rsid w:val="00734557"/>
    <w:rsid w:val="00760C38"/>
    <w:rsid w:val="0076387A"/>
    <w:rsid w:val="00780D09"/>
    <w:rsid w:val="007A5B66"/>
    <w:rsid w:val="007B15D5"/>
    <w:rsid w:val="007D2F77"/>
    <w:rsid w:val="007E01BA"/>
    <w:rsid w:val="007E1671"/>
    <w:rsid w:val="0081075F"/>
    <w:rsid w:val="00822C59"/>
    <w:rsid w:val="008437B2"/>
    <w:rsid w:val="00880F5B"/>
    <w:rsid w:val="008927E9"/>
    <w:rsid w:val="008A546B"/>
    <w:rsid w:val="008B0E47"/>
    <w:rsid w:val="008B382D"/>
    <w:rsid w:val="008B6400"/>
    <w:rsid w:val="008C6D76"/>
    <w:rsid w:val="008D195C"/>
    <w:rsid w:val="008D6549"/>
    <w:rsid w:val="008F13CC"/>
    <w:rsid w:val="008F1673"/>
    <w:rsid w:val="0090526F"/>
    <w:rsid w:val="0090528D"/>
    <w:rsid w:val="00923F20"/>
    <w:rsid w:val="00933300"/>
    <w:rsid w:val="00953671"/>
    <w:rsid w:val="0096121B"/>
    <w:rsid w:val="00965313"/>
    <w:rsid w:val="00965EF3"/>
    <w:rsid w:val="009672A2"/>
    <w:rsid w:val="0098484B"/>
    <w:rsid w:val="00987086"/>
    <w:rsid w:val="009A32DF"/>
    <w:rsid w:val="009B1CE2"/>
    <w:rsid w:val="009C5BB8"/>
    <w:rsid w:val="009D3297"/>
    <w:rsid w:val="009E2854"/>
    <w:rsid w:val="009F1E4A"/>
    <w:rsid w:val="009F3E27"/>
    <w:rsid w:val="009F5A45"/>
    <w:rsid w:val="009F6FAD"/>
    <w:rsid w:val="00A351FC"/>
    <w:rsid w:val="00A43A71"/>
    <w:rsid w:val="00A510A5"/>
    <w:rsid w:val="00A75598"/>
    <w:rsid w:val="00A75B10"/>
    <w:rsid w:val="00A82ED9"/>
    <w:rsid w:val="00AE6148"/>
    <w:rsid w:val="00B47E69"/>
    <w:rsid w:val="00B54211"/>
    <w:rsid w:val="00B956C7"/>
    <w:rsid w:val="00BE23C5"/>
    <w:rsid w:val="00C0412E"/>
    <w:rsid w:val="00C21FA8"/>
    <w:rsid w:val="00C543C6"/>
    <w:rsid w:val="00C7544E"/>
    <w:rsid w:val="00C807D2"/>
    <w:rsid w:val="00CC0C1B"/>
    <w:rsid w:val="00CC175E"/>
    <w:rsid w:val="00CD7CC5"/>
    <w:rsid w:val="00CE5C96"/>
    <w:rsid w:val="00CF30E3"/>
    <w:rsid w:val="00D0274F"/>
    <w:rsid w:val="00D36EB2"/>
    <w:rsid w:val="00D63B4C"/>
    <w:rsid w:val="00D9529A"/>
    <w:rsid w:val="00DB7D1B"/>
    <w:rsid w:val="00DE3B52"/>
    <w:rsid w:val="00E14232"/>
    <w:rsid w:val="00E5137C"/>
    <w:rsid w:val="00E844C7"/>
    <w:rsid w:val="00ED35AF"/>
    <w:rsid w:val="00ED3A06"/>
    <w:rsid w:val="00EF7862"/>
    <w:rsid w:val="00F1089C"/>
    <w:rsid w:val="00F1388C"/>
    <w:rsid w:val="00F41341"/>
    <w:rsid w:val="00F57AE4"/>
    <w:rsid w:val="00F62315"/>
    <w:rsid w:val="00F709DE"/>
    <w:rsid w:val="00F919EF"/>
    <w:rsid w:val="00F95B29"/>
    <w:rsid w:val="00FA1573"/>
    <w:rsid w:val="00FE2E8B"/>
    <w:rsid w:val="00FF4188"/>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Revision">
    <w:name w:val="Revision"/>
    <w:hidden/>
    <w:uiPriority w:val="99"/>
    <w:semiHidden/>
    <w:rsid w:val="002D38A2"/>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0E4D3E6C512149B4EAD69191E953C4" ma:contentTypeVersion="18" ma:contentTypeDescription="Create a new document." ma:contentTypeScope="" ma:versionID="e58a98e5e967585febbe82bb32872a37">
  <xsd:schema xmlns:xsd="http://www.w3.org/2001/XMLSchema" xmlns:xs="http://www.w3.org/2001/XMLSchema" xmlns:p="http://schemas.microsoft.com/office/2006/metadata/properties" xmlns:ns2="5eaef94f-af55-4c85-9a1e-0f2cf1c1225e" xmlns:ns3="f2896bee-9bb2-49d4-af90-cc471cab28c1" xmlns:ns4="73088aa1-bb70-4e27-95fc-187c5437fa54" targetNamespace="http://schemas.microsoft.com/office/2006/metadata/properties" ma:root="true" ma:fieldsID="13a68d98e4c0fd4bb625aab91ee318b3" ns2:_="" ns3:_="" ns4:_="">
    <xsd:import namespace="5eaef94f-af55-4c85-9a1e-0f2cf1c1225e"/>
    <xsd:import namespace="f2896bee-9bb2-49d4-af90-cc471cab28c1"/>
    <xsd:import namespace="73088aa1-bb70-4e27-95fc-187c5437fa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ef94f-af55-4c85-9a1e-0f2cf1c12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896bee-9bb2-49d4-af90-cc471cab28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088aa1-bb70-4e27-95fc-187c5437fa54"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3131230-f317-4455-abf5-d117c783ec68}" ma:internalName="TaxCatchAll" ma:showField="CatchAllData" ma:web="f2896bee-9bb2-49d4-af90-cc471cab28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3088aa1-bb70-4e27-95fc-187c5437fa54" xsi:nil="true"/>
    <lcf76f155ced4ddcb4097134ff3c332f xmlns="5eaef94f-af55-4c85-9a1e-0f2cf1c122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9ADC43-8C6E-4F24-91D0-5F63BB8AB983}"/>
</file>

<file path=customXml/itemProps2.xml><?xml version="1.0" encoding="utf-8"?>
<ds:datastoreItem xmlns:ds="http://schemas.openxmlformats.org/officeDocument/2006/customXml" ds:itemID="{D1E484C8-4A4C-488A-A705-F55EDBC945FF}"/>
</file>

<file path=customXml/itemProps3.xml><?xml version="1.0" encoding="utf-8"?>
<ds:datastoreItem xmlns:ds="http://schemas.openxmlformats.org/officeDocument/2006/customXml" ds:itemID="{8DAECD78-E5D7-4C0A-8E42-4508B5A045EA}"/>
</file>

<file path=docProps/app.xml><?xml version="1.0" encoding="utf-8"?>
<Properties xmlns="http://schemas.openxmlformats.org/officeDocument/2006/extended-properties" xmlns:vt="http://schemas.openxmlformats.org/officeDocument/2006/docPropsVTypes">
  <Template>Normal.dotm</Template>
  <TotalTime>39</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Oli.Howson</cp:lastModifiedBy>
  <cp:revision>18</cp:revision>
  <dcterms:created xsi:type="dcterms:W3CDTF">2020-07-22T09:03:00Z</dcterms:created>
  <dcterms:modified xsi:type="dcterms:W3CDTF">2025-01-05T15:19:00Z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0x010100AF0E4D3E6C512149B4EAD69191E953C4</vt:lpwstr>
  </property>
</Properties>
</file>