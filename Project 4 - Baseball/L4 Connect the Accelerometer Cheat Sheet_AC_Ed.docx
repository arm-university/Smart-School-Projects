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8ED9" w14:textId="77777777" w:rsidR="006800DA" w:rsidRDefault="006800DA">
      <w:pPr>
        <w:pStyle w:val="BodyText"/>
        <w:spacing w:before="43"/>
        <w:rPr>
          <w:rFonts w:ascii="Times New Roman"/>
          <w:sz w:val="26"/>
        </w:rPr>
      </w:pPr>
    </w:p>
    <w:p w14:paraId="072C1FE9" w14:textId="77777777" w:rsidR="006800DA" w:rsidRDefault="005C27DB">
      <w:pPr>
        <w:pStyle w:val="Heading1"/>
      </w:pPr>
      <w:bookmarkStart w:id="0" w:name="Using_the_Accelerometer_to_Detect_Accele"/>
      <w:bookmarkEnd w:id="0"/>
      <w:r>
        <w:rPr>
          <w:color w:val="2E5395"/>
        </w:rPr>
        <w:t>Using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Accelerometer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Detect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Acceleration</w:t>
      </w:r>
    </w:p>
    <w:p w14:paraId="42D0D189" w14:textId="77777777" w:rsidR="006800DA" w:rsidRDefault="006800DA">
      <w:pPr>
        <w:pStyle w:val="BodyText"/>
        <w:spacing w:before="264"/>
        <w:rPr>
          <w:sz w:val="26"/>
        </w:rPr>
      </w:pPr>
    </w:p>
    <w:p w14:paraId="60034ED5" w14:textId="77777777" w:rsidR="006800DA" w:rsidRDefault="005C27DB">
      <w:pPr>
        <w:ind w:left="120"/>
        <w:rPr>
          <w:sz w:val="26"/>
        </w:rPr>
      </w:pPr>
      <w:bookmarkStart w:id="1" w:name="Setting_the_Scene"/>
      <w:bookmarkEnd w:id="1"/>
      <w:r>
        <w:rPr>
          <w:color w:val="2E5395"/>
          <w:sz w:val="26"/>
        </w:rPr>
        <w:t>Setting</w:t>
      </w:r>
      <w:r>
        <w:rPr>
          <w:color w:val="2E5395"/>
          <w:spacing w:val="-17"/>
          <w:sz w:val="26"/>
        </w:rPr>
        <w:t xml:space="preserve"> </w:t>
      </w:r>
      <w:r>
        <w:rPr>
          <w:color w:val="2E5395"/>
          <w:sz w:val="26"/>
        </w:rPr>
        <w:t>the</w:t>
      </w:r>
      <w:r>
        <w:rPr>
          <w:color w:val="2E5395"/>
          <w:spacing w:val="-15"/>
          <w:sz w:val="26"/>
        </w:rPr>
        <w:t xml:space="preserve"> </w:t>
      </w:r>
      <w:r>
        <w:rPr>
          <w:color w:val="2E5395"/>
          <w:spacing w:val="-4"/>
          <w:sz w:val="26"/>
        </w:rPr>
        <w:t>Scene</w:t>
      </w:r>
    </w:p>
    <w:p w14:paraId="79F427F4" w14:textId="77777777" w:rsidR="006800DA" w:rsidRDefault="006800DA">
      <w:pPr>
        <w:pStyle w:val="BodyText"/>
        <w:spacing w:before="181"/>
        <w:rPr>
          <w:sz w:val="26"/>
        </w:rPr>
      </w:pPr>
    </w:p>
    <w:p w14:paraId="26ADAF08" w14:textId="6B93D9B7" w:rsidR="006800DA" w:rsidRDefault="005C27DB">
      <w:pPr>
        <w:pStyle w:val="BodyText"/>
        <w:spacing w:line="271" w:lineRule="auto"/>
        <w:ind w:left="120" w:right="200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accelerometer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Arduino</w:t>
      </w:r>
      <w:r>
        <w:rPr>
          <w:spacing w:val="-9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cloud ready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del w:id="2" w:author="Andy Coulson" w:date="2025-01-21T10:11:00Z" w16du:dateUtc="2025-01-21T10:11:00Z">
        <w:r w:rsidDel="00FA6F26">
          <w:delText>analysed</w:delText>
        </w:r>
      </w:del>
      <w:ins w:id="3" w:author="Andy Coulson" w:date="2025-01-21T10:11:00Z" w16du:dateUtc="2025-01-21T10:11:00Z">
        <w:r w:rsidR="00FA6F26">
          <w:t>analyzed</w:t>
        </w:r>
      </w:ins>
      <w:r>
        <w:t>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metric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piece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del w:id="4" w:author="Andy Coulson" w:date="2025-01-21T10:11:00Z" w16du:dateUtc="2025-01-21T10:11:00Z">
        <w:r w:rsidDel="00FA6F26">
          <w:delText>analyse</w:delText>
        </w:r>
      </w:del>
      <w:ins w:id="5" w:author="Andy Coulson" w:date="2025-01-21T10:11:00Z" w16du:dateUtc="2025-01-21T10:11:00Z">
        <w:r w:rsidR="00FA6F26">
          <w:t>analyze</w:t>
        </w:r>
      </w:ins>
      <w:r>
        <w:rPr>
          <w:spacing w:val="-12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 project,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gathered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accelerometer.</w:t>
      </w:r>
    </w:p>
    <w:p w14:paraId="70209541" w14:textId="77777777" w:rsidR="006800DA" w:rsidRDefault="005C27DB">
      <w:pPr>
        <w:pStyle w:val="Heading1"/>
        <w:spacing w:before="240"/>
      </w:pPr>
      <w:bookmarkStart w:id="6" w:name="Instructions"/>
      <w:bookmarkEnd w:id="6"/>
      <w:r>
        <w:rPr>
          <w:color w:val="2E5395"/>
          <w:spacing w:val="-2"/>
          <w:w w:val="105"/>
        </w:rPr>
        <w:t>Instructions</w:t>
      </w:r>
    </w:p>
    <w:p w14:paraId="2D0AC62A" w14:textId="77777777" w:rsidR="006800DA" w:rsidRDefault="006800DA">
      <w:pPr>
        <w:pStyle w:val="BodyText"/>
        <w:spacing w:before="181"/>
        <w:rPr>
          <w:sz w:val="26"/>
        </w:rPr>
      </w:pPr>
    </w:p>
    <w:p w14:paraId="11611426" w14:textId="299EE57A" w:rsidR="006800DA" w:rsidRDefault="005C27DB">
      <w:pPr>
        <w:pStyle w:val="BodyText"/>
        <w:ind w:left="120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step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assemble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device.</w:t>
      </w:r>
      <w:r w:rsidR="00A01E73">
        <w:rPr>
          <w:spacing w:val="-2"/>
        </w:rPr>
        <w:t xml:space="preserve"> </w:t>
      </w:r>
      <w:r w:rsidR="00A01E73">
        <w:t>Connect the accelerometer to the Arduino using the I</w:t>
      </w:r>
      <w:r w:rsidR="00A01E73" w:rsidRPr="00856A2F">
        <w:rPr>
          <w:vertAlign w:val="superscript"/>
        </w:rPr>
        <w:t>2</w:t>
      </w:r>
      <w:r w:rsidR="00A01E73">
        <w:t>C pins. Connect the button to the Arduino with one side to ground and one side to pin 13</w:t>
      </w:r>
    </w:p>
    <w:p w14:paraId="03AFBC47" w14:textId="06E7384B" w:rsidR="006800DA" w:rsidRDefault="00A01E73">
      <w:pPr>
        <w:pStyle w:val="BodyText"/>
        <w:spacing w:before="17"/>
      </w:pPr>
      <w:ins w:id="7" w:author="Oli.Howson" w:date="2025-01-06T22:29:00Z" w16du:dateUtc="2025-01-06T22:29:00Z">
        <w:r>
          <w:rPr>
            <w:noProof/>
            <w:sz w:val="7"/>
          </w:rPr>
          <w:drawing>
            <wp:inline distT="0" distB="0" distL="0" distR="0" wp14:anchorId="6F67456C" wp14:editId="3DF84D95">
              <wp:extent cx="5943600" cy="3187700"/>
              <wp:effectExtent l="0" t="0" r="0" b="0"/>
              <wp:docPr id="14290162" name="Picture 3" descr="A circuit board with wires and a squar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90162" name="Picture 3" descr="A circuit board with wires and a square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8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D6A7D8" w14:textId="77777777" w:rsidR="006800DA" w:rsidRDefault="005C27DB">
      <w:pPr>
        <w:pStyle w:val="BodyText"/>
        <w:ind w:left="119"/>
      </w:pP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device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now</w:t>
      </w:r>
      <w:r>
        <w:rPr>
          <w:spacing w:val="-12"/>
        </w:rPr>
        <w:t xml:space="preserve"> </w:t>
      </w:r>
      <w:r>
        <w:rPr>
          <w:spacing w:val="-4"/>
        </w:rPr>
        <w:t>assembled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ready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programmed.</w:t>
      </w:r>
    </w:p>
    <w:p w14:paraId="50F1B7D9" w14:textId="77777777" w:rsidR="006800DA" w:rsidRDefault="006800DA">
      <w:pPr>
        <w:sectPr w:rsidR="006800DA">
          <w:headerReference w:type="default" r:id="rId10"/>
          <w:footerReference w:type="default" r:id="rId11"/>
          <w:type w:val="continuous"/>
          <w:pgSz w:w="12240" w:h="15840"/>
          <w:pgMar w:top="880" w:right="620" w:bottom="1200" w:left="600" w:header="180" w:footer="1012" w:gutter="0"/>
          <w:pgNumType w:start="1"/>
          <w:cols w:space="720"/>
        </w:sectPr>
      </w:pPr>
    </w:p>
    <w:p w14:paraId="42C992F2" w14:textId="7C96C976" w:rsidR="006800DA" w:rsidRDefault="00A01E73" w:rsidP="00A01E73">
      <w:pPr>
        <w:pStyle w:val="BodyText"/>
        <w:spacing w:before="24"/>
        <w:ind w:left="119"/>
      </w:pPr>
      <w:r>
        <w:lastRenderedPageBreak/>
        <w:t>The</w:t>
      </w:r>
      <w:r>
        <w:rPr>
          <w:spacing w:val="-14"/>
        </w:rPr>
        <w:t xml:space="preserve"> </w:t>
      </w:r>
      <w:r>
        <w:t>Accelerometer</w:t>
      </w:r>
      <w:r>
        <w:rPr>
          <w:spacing w:val="-16"/>
        </w:rPr>
        <w:t xml:space="preserve"> </w:t>
      </w:r>
      <w:r>
        <w:t>uses the GY521 library which is included in Arduino cloud</w:t>
      </w:r>
    </w:p>
    <w:p w14:paraId="4A1723B5" w14:textId="77777777" w:rsidR="006800DA" w:rsidRDefault="006800DA">
      <w:pPr>
        <w:pStyle w:val="BodyText"/>
        <w:spacing w:before="22"/>
      </w:pPr>
    </w:p>
    <w:p w14:paraId="74C1AFC4" w14:textId="77777777" w:rsidR="006800DA" w:rsidRDefault="005C27DB">
      <w:pPr>
        <w:pStyle w:val="Heading1"/>
      </w:pPr>
      <w:bookmarkStart w:id="8" w:name="Pro-tip"/>
      <w:bookmarkEnd w:id="8"/>
      <w:r>
        <w:rPr>
          <w:color w:val="2E5395"/>
        </w:rPr>
        <w:t>Pro-</w:t>
      </w:r>
      <w:r>
        <w:rPr>
          <w:color w:val="2E5395"/>
          <w:spacing w:val="-5"/>
          <w:w w:val="110"/>
        </w:rPr>
        <w:t>tip</w:t>
      </w:r>
    </w:p>
    <w:p w14:paraId="4580EA50" w14:textId="77777777" w:rsidR="006800DA" w:rsidRDefault="006800DA">
      <w:pPr>
        <w:pStyle w:val="BodyText"/>
        <w:spacing w:before="186"/>
        <w:rPr>
          <w:sz w:val="26"/>
        </w:rPr>
      </w:pPr>
    </w:p>
    <w:p w14:paraId="7DA9DF7E" w14:textId="77777777" w:rsidR="006800DA" w:rsidRDefault="005C27DB">
      <w:pPr>
        <w:pStyle w:val="BodyText"/>
        <w:spacing w:line="268" w:lineRule="auto"/>
        <w:ind w:left="120" w:right="200" w:hanging="1"/>
      </w:pPr>
      <w:r>
        <w:t>When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it’s</w:t>
      </w:r>
      <w:r>
        <w:rPr>
          <w:spacing w:val="-14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provided</w:t>
      </w:r>
      <w:r>
        <w:rPr>
          <w:spacing w:val="-14"/>
        </w:rPr>
        <w:t xml:space="preserve"> </w:t>
      </w:r>
      <w:r>
        <w:t xml:space="preserve">by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manufacturer.</w:t>
      </w:r>
    </w:p>
    <w:p w14:paraId="38938208" w14:textId="77777777" w:rsidR="006800DA" w:rsidRDefault="006800DA">
      <w:pPr>
        <w:pStyle w:val="BodyText"/>
        <w:spacing w:before="9"/>
        <w:rPr>
          <w:sz w:val="7"/>
        </w:rPr>
      </w:pPr>
    </w:p>
    <w:p w14:paraId="0DF03CA2" w14:textId="1D2ABCA5" w:rsidR="006800DA" w:rsidRDefault="006800DA">
      <w:pPr>
        <w:pStyle w:val="BodyText"/>
        <w:ind w:left="120" w:right="-130"/>
        <w:rPr>
          <w:sz w:val="20"/>
        </w:rPr>
      </w:pPr>
    </w:p>
    <w:p w14:paraId="0816449A" w14:textId="77777777" w:rsidR="006800DA" w:rsidRDefault="006800DA">
      <w:pPr>
        <w:pStyle w:val="BodyText"/>
        <w:spacing w:before="22"/>
      </w:pPr>
    </w:p>
    <w:p w14:paraId="595289F5" w14:textId="77777777" w:rsidR="006800DA" w:rsidRDefault="005C27DB">
      <w:pPr>
        <w:pStyle w:val="Heading1"/>
      </w:pPr>
      <w:bookmarkStart w:id="9" w:name="Testing_your_device"/>
      <w:bookmarkEnd w:id="9"/>
      <w:r>
        <w:rPr>
          <w:color w:val="2E5395"/>
        </w:rPr>
        <w:t>Testing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your</w:t>
      </w:r>
      <w:r>
        <w:rPr>
          <w:color w:val="2E5395"/>
          <w:spacing w:val="-22"/>
        </w:rPr>
        <w:t xml:space="preserve"> </w:t>
      </w:r>
      <w:r>
        <w:rPr>
          <w:color w:val="2E5395"/>
          <w:spacing w:val="-2"/>
        </w:rPr>
        <w:t>device</w:t>
      </w:r>
    </w:p>
    <w:p w14:paraId="4E8356D1" w14:textId="77777777" w:rsidR="006800DA" w:rsidRDefault="006800DA">
      <w:pPr>
        <w:pStyle w:val="BodyText"/>
        <w:spacing w:before="186"/>
        <w:rPr>
          <w:sz w:val="26"/>
        </w:rPr>
      </w:pPr>
    </w:p>
    <w:p w14:paraId="21A2E851" w14:textId="77777777" w:rsidR="00A01E73" w:rsidRDefault="00A01E73" w:rsidP="00A01E73">
      <w:pPr>
        <w:pStyle w:val="BodyText"/>
        <w:spacing w:before="1" w:line="268" w:lineRule="auto"/>
        <w:ind w:left="120" w:hanging="1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device,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left-hand menu.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readings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device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currently</w:t>
      </w:r>
      <w:r>
        <w:rPr>
          <w:spacing w:val="-14"/>
        </w:rPr>
        <w:t xml:space="preserve"> </w:t>
      </w:r>
      <w:r>
        <w:t>taking.</w:t>
      </w:r>
      <w:r>
        <w:rPr>
          <w:spacing w:val="-14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accelerometer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that the readings change.</w:t>
      </w:r>
    </w:p>
    <w:p w14:paraId="01B73F80" w14:textId="77777777" w:rsidR="00A01E73" w:rsidRDefault="00A01E73" w:rsidP="00A01E73">
      <w:pPr>
        <w:spacing w:line="268" w:lineRule="auto"/>
      </w:pPr>
    </w:p>
    <w:p w14:paraId="6E0BBD55" w14:textId="77777777" w:rsidR="00A01E73" w:rsidRDefault="00A01E73" w:rsidP="00A01E73">
      <w:pPr>
        <w:spacing w:line="268" w:lineRule="auto"/>
      </w:pPr>
      <w:r>
        <w:t>You need these lines of code at the top of the file:</w:t>
      </w:r>
    </w:p>
    <w:p w14:paraId="536B49AF" w14:textId="77777777" w:rsidR="00A01E73" w:rsidRDefault="00A01E73" w:rsidP="00A01E73">
      <w:pPr>
        <w:spacing w:line="268" w:lineRule="auto"/>
      </w:pPr>
    </w:p>
    <w:p w14:paraId="55F6AD3E" w14:textId="77777777" w:rsidR="00A01E73" w:rsidRDefault="00A01E73" w:rsidP="00A01E73">
      <w:pPr>
        <w:spacing w:line="268" w:lineRule="auto"/>
      </w:pPr>
      <w:r>
        <w:rPr>
          <w:noProof/>
        </w:rPr>
        <w:drawing>
          <wp:inline distT="0" distB="0" distL="0" distR="0" wp14:anchorId="257CB529" wp14:editId="3C3EBFA9">
            <wp:extent cx="5486400" cy="774700"/>
            <wp:effectExtent l="0" t="0" r="0" b="0"/>
            <wp:docPr id="1058249784" name="Picture 4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49784" name="Picture 4" descr="A close-up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0839" w14:textId="77777777" w:rsidR="00A01E73" w:rsidRDefault="00A01E73" w:rsidP="00A01E73">
      <w:pPr>
        <w:spacing w:line="268" w:lineRule="auto"/>
      </w:pPr>
      <w:r>
        <w:t>These lines of code need to be added to setup:</w:t>
      </w:r>
    </w:p>
    <w:p w14:paraId="6C8577B4" w14:textId="77777777" w:rsidR="00A01E73" w:rsidRDefault="00A01E73" w:rsidP="00A01E73">
      <w:pPr>
        <w:spacing w:line="268" w:lineRule="auto"/>
      </w:pPr>
      <w:r>
        <w:rPr>
          <w:noProof/>
        </w:rPr>
        <w:drawing>
          <wp:inline distT="0" distB="0" distL="0" distR="0" wp14:anchorId="4E4B8119" wp14:editId="41A47998">
            <wp:extent cx="6997700" cy="3754755"/>
            <wp:effectExtent l="0" t="0" r="0" b="4445"/>
            <wp:docPr id="10375264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641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 these lines of code into the loop.</w:t>
      </w:r>
    </w:p>
    <w:p w14:paraId="574E1E1D" w14:textId="77777777" w:rsidR="00A01E73" w:rsidRDefault="00A01E73" w:rsidP="00A01E73">
      <w:pPr>
        <w:spacing w:line="268" w:lineRule="auto"/>
        <w:sectPr w:rsidR="00A01E73" w:rsidSect="00A01E73">
          <w:pgSz w:w="12240" w:h="15840"/>
          <w:pgMar w:top="880" w:right="620" w:bottom="1200" w:left="600" w:header="180" w:footer="1012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DD98A11" wp14:editId="7D92A3CF">
            <wp:extent cx="5143500" cy="4572000"/>
            <wp:effectExtent l="0" t="0" r="0" b="0"/>
            <wp:docPr id="1261293644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93644" name="Picture 6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23C3" w14:textId="77777777" w:rsidR="00A01E73" w:rsidRDefault="00A01E73" w:rsidP="00A01E73">
      <w:pPr>
        <w:pStyle w:val="BodyText"/>
        <w:spacing w:before="9"/>
        <w:rPr>
          <w:sz w:val="7"/>
        </w:rPr>
      </w:pPr>
    </w:p>
    <w:p w14:paraId="19F6D8E4" w14:textId="77777777" w:rsidR="00A01E73" w:rsidRDefault="00A01E73" w:rsidP="00A01E73">
      <w:pPr>
        <w:pStyle w:val="BodyText"/>
        <w:ind w:left="120"/>
        <w:rPr>
          <w:sz w:val="20"/>
        </w:rPr>
      </w:pPr>
    </w:p>
    <w:p w14:paraId="2DEB6FA2" w14:textId="24B6E513" w:rsidR="00A01E73" w:rsidRDefault="00A01E73" w:rsidP="00A01E73">
      <w:pPr>
        <w:pStyle w:val="BodyText"/>
        <w:spacing w:before="192" w:line="268" w:lineRule="auto"/>
        <w:ind w:left="119" w:right="209"/>
      </w:pPr>
      <w:r>
        <w:t>At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stage,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now</w:t>
      </w:r>
      <w:r>
        <w:rPr>
          <w:spacing w:val="-18"/>
        </w:rPr>
        <w:t xml:space="preserve"> </w:t>
      </w:r>
      <w:r>
        <w:t>know</w:t>
      </w:r>
      <w:r>
        <w:rPr>
          <w:spacing w:val="-18"/>
        </w:rPr>
        <w:t xml:space="preserve"> </w:t>
      </w:r>
      <w:proofErr w:type="gramStart"/>
      <w:r>
        <w:t>whether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not</w:t>
      </w:r>
      <w:proofErr w:type="gramEnd"/>
      <w:r>
        <w:rPr>
          <w:spacing w:val="-18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device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taking</w:t>
      </w:r>
      <w:r>
        <w:rPr>
          <w:spacing w:val="-17"/>
        </w:rPr>
        <w:t xml:space="preserve"> </w:t>
      </w:r>
      <w:r>
        <w:t>readings by checking the readings on the monitor when you have pressed the button.</w:t>
      </w:r>
      <w:r>
        <w:rPr>
          <w:spacing w:val="-15"/>
        </w:rPr>
        <w:t xml:space="preserve"> </w:t>
      </w:r>
    </w:p>
    <w:p w14:paraId="3C26544C" w14:textId="1EF996B0" w:rsidR="00A01E73" w:rsidRDefault="00A01E73" w:rsidP="00A01E73">
      <w:pPr>
        <w:pStyle w:val="BodyText"/>
        <w:spacing w:before="163"/>
      </w:pPr>
    </w:p>
    <w:p w14:paraId="4F0ECC0C" w14:textId="77777777" w:rsidR="006800DA" w:rsidRDefault="006800DA">
      <w:pPr>
        <w:spacing w:line="271" w:lineRule="auto"/>
        <w:sectPr w:rsidR="006800DA">
          <w:pgSz w:w="12240" w:h="15840"/>
          <w:pgMar w:top="880" w:right="620" w:bottom="1200" w:left="600" w:header="180" w:footer="1012" w:gutter="0"/>
          <w:cols w:space="720"/>
        </w:sectPr>
      </w:pPr>
    </w:p>
    <w:p w14:paraId="05B6BB75" w14:textId="77777777" w:rsidR="006800DA" w:rsidRDefault="006800DA">
      <w:pPr>
        <w:pStyle w:val="BodyText"/>
        <w:spacing w:before="9"/>
        <w:rPr>
          <w:sz w:val="7"/>
        </w:rPr>
      </w:pPr>
    </w:p>
    <w:p w14:paraId="4E423BD7" w14:textId="412430A2" w:rsidR="006800DA" w:rsidRDefault="006800DA">
      <w:pPr>
        <w:pStyle w:val="BodyText"/>
        <w:ind w:left="120"/>
        <w:rPr>
          <w:sz w:val="20"/>
        </w:rPr>
      </w:pPr>
    </w:p>
    <w:p w14:paraId="05ABAC5A" w14:textId="177EC373" w:rsidR="006800DA" w:rsidRDefault="00A01E73">
      <w:pPr>
        <w:pStyle w:val="BodyText"/>
        <w:spacing w:before="163"/>
        <w:ind w:left="119"/>
      </w:pPr>
      <w:r>
        <w:t>We</w:t>
      </w:r>
      <w:r>
        <w:rPr>
          <w:spacing w:val="-17"/>
        </w:rPr>
        <w:t xml:space="preserve"> </w:t>
      </w:r>
      <w:r>
        <w:t>now</w:t>
      </w:r>
      <w:r>
        <w:rPr>
          <w:spacing w:val="-18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send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readings 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readings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day.You</w:t>
      </w:r>
      <w:proofErr w:type="spellEnd"/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now</w:t>
      </w:r>
      <w:r>
        <w:rPr>
          <w:spacing w:val="-17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Arduino</w:t>
      </w:r>
      <w:r>
        <w:rPr>
          <w:spacing w:val="-16"/>
        </w:rPr>
        <w:t xml:space="preserve"> </w:t>
      </w:r>
      <w:r>
        <w:t>IoT</w:t>
      </w:r>
      <w:r>
        <w:rPr>
          <w:spacing w:val="-14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2"/>
        </w:rPr>
        <w:t>thing.</w:t>
      </w:r>
    </w:p>
    <w:p w14:paraId="25FFA820" w14:textId="751CD96F" w:rsidR="006800DA" w:rsidRDefault="006800DA">
      <w:pPr>
        <w:pStyle w:val="BodyText"/>
        <w:spacing w:before="7"/>
        <w:rPr>
          <w:sz w:val="13"/>
        </w:rPr>
      </w:pPr>
    </w:p>
    <w:p w14:paraId="78457E52" w14:textId="092546E8" w:rsidR="00A01E73" w:rsidRDefault="00A01E73" w:rsidP="00A01E73">
      <w:pPr>
        <w:pStyle w:val="BodyText"/>
        <w:spacing w:before="163"/>
        <w:ind w:left="119"/>
      </w:pPr>
      <w:bookmarkStart w:id="10" w:name="Testing_your_device_is_communicating_wit"/>
      <w:bookmarkEnd w:id="10"/>
      <w:r>
        <w:t>You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now</w:t>
      </w:r>
      <w:r>
        <w:rPr>
          <w:spacing w:val="-17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Arduino</w:t>
      </w:r>
      <w:r>
        <w:rPr>
          <w:spacing w:val="-16"/>
        </w:rPr>
        <w:t xml:space="preserve"> </w:t>
      </w:r>
      <w:r>
        <w:t>IoT</w:t>
      </w:r>
      <w:r>
        <w:rPr>
          <w:spacing w:val="-14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rPr>
          <w:spacing w:val="-2"/>
        </w:rPr>
        <w:t>thing.</w:t>
      </w:r>
      <w:r>
        <w:rPr>
          <w:sz w:val="13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thing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descriptive</w:t>
      </w:r>
      <w:r>
        <w:rPr>
          <w:spacing w:val="-18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choose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board</w:t>
      </w:r>
      <w:r>
        <w:rPr>
          <w:spacing w:val="-17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run</w:t>
      </w:r>
      <w:r>
        <w:rPr>
          <w:spacing w:val="-18"/>
        </w:rPr>
        <w:t xml:space="preserve"> </w:t>
      </w:r>
      <w:r>
        <w:t>on.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then create</w:t>
      </w:r>
      <w:r>
        <w:rPr>
          <w:spacing w:val="-3"/>
        </w:rPr>
        <w:t xml:space="preserve"> </w:t>
      </w:r>
      <w:r>
        <w:t xml:space="preserve">float variables for the </w:t>
      </w:r>
      <w:r w:rsidR="005C27DB">
        <w:t>x, y and z readings and the calculated g-force.</w:t>
      </w:r>
    </w:p>
    <w:p w14:paraId="1D0BF8FE" w14:textId="77777777" w:rsidR="00A01E73" w:rsidRDefault="00A01E73" w:rsidP="00A01E73">
      <w:pPr>
        <w:pStyle w:val="BodyText"/>
        <w:spacing w:before="163"/>
        <w:ind w:left="119"/>
      </w:pPr>
    </w:p>
    <w:p w14:paraId="6F5BDCA5" w14:textId="77777777" w:rsidR="00A01E73" w:rsidRDefault="00A01E73" w:rsidP="00A01E73">
      <w:pPr>
        <w:spacing w:line="271" w:lineRule="auto"/>
        <w:sectPr w:rsidR="00A01E73" w:rsidSect="00A01E73">
          <w:pgSz w:w="12240" w:h="15840"/>
          <w:pgMar w:top="880" w:right="620" w:bottom="1200" w:left="600" w:header="180" w:footer="1012" w:gutter="0"/>
          <w:cols w:space="720"/>
        </w:sectPr>
      </w:pPr>
      <w:r>
        <w:rPr>
          <w:noProof/>
        </w:rPr>
        <w:drawing>
          <wp:inline distT="0" distB="0" distL="0" distR="0" wp14:anchorId="25742430" wp14:editId="739D0580">
            <wp:extent cx="6997700" cy="2787015"/>
            <wp:effectExtent l="0" t="0" r="0" b="0"/>
            <wp:docPr id="186549059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90596" name="Picture 7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A4DF" w14:textId="77777777" w:rsidR="00A01E73" w:rsidRDefault="00A01E73" w:rsidP="00A01E73">
      <w:pPr>
        <w:pStyle w:val="BodyText"/>
        <w:spacing w:before="9"/>
        <w:rPr>
          <w:sz w:val="7"/>
        </w:rPr>
      </w:pPr>
    </w:p>
    <w:p w14:paraId="75BDCD4F" w14:textId="77777777" w:rsidR="00A01E73" w:rsidRDefault="00A01E73" w:rsidP="00A01E73">
      <w:pPr>
        <w:pStyle w:val="BodyText"/>
        <w:ind w:left="120"/>
        <w:rPr>
          <w:sz w:val="20"/>
        </w:rPr>
      </w:pPr>
    </w:p>
    <w:p w14:paraId="0D7A48C9" w14:textId="77777777" w:rsidR="00A01E73" w:rsidRDefault="00A01E73" w:rsidP="00A01E73">
      <w:pPr>
        <w:pStyle w:val="BodyText"/>
        <w:spacing w:before="192" w:line="268" w:lineRule="auto"/>
        <w:ind w:left="119"/>
      </w:pP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now</w:t>
      </w:r>
      <w:r>
        <w:rPr>
          <w:spacing w:val="-13"/>
        </w:rPr>
        <w:t xml:space="preserve"> </w:t>
      </w:r>
      <w:r>
        <w:rPr>
          <w:spacing w:val="-2"/>
        </w:rPr>
        <w:t>select</w:t>
      </w:r>
      <w:r>
        <w:rPr>
          <w:spacing w:val="-12"/>
        </w:rPr>
        <w:t xml:space="preserve"> </w:t>
      </w:r>
      <w:r>
        <w:rPr>
          <w:spacing w:val="-2"/>
        </w:rPr>
        <w:t>‘Edit</w:t>
      </w:r>
      <w:r>
        <w:rPr>
          <w:spacing w:val="-12"/>
        </w:rPr>
        <w:t xml:space="preserve"> </w:t>
      </w:r>
      <w:r>
        <w:rPr>
          <w:spacing w:val="-2"/>
        </w:rPr>
        <w:t>sketch’.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take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basic</w:t>
      </w:r>
      <w:r>
        <w:rPr>
          <w:spacing w:val="-12"/>
        </w:rPr>
        <w:t xml:space="preserve"> </w:t>
      </w:r>
      <w:r>
        <w:rPr>
          <w:spacing w:val="-2"/>
        </w:rPr>
        <w:t>code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has</w:t>
      </w:r>
      <w:r>
        <w:rPr>
          <w:spacing w:val="-13"/>
        </w:rPr>
        <w:t xml:space="preserve"> </w:t>
      </w:r>
      <w:r>
        <w:rPr>
          <w:spacing w:val="-2"/>
        </w:rPr>
        <w:t>been</w:t>
      </w:r>
      <w:r>
        <w:rPr>
          <w:spacing w:val="-12"/>
        </w:rPr>
        <w:t xml:space="preserve"> </w:t>
      </w:r>
      <w:r>
        <w:rPr>
          <w:spacing w:val="-2"/>
        </w:rPr>
        <w:t>automatically</w:t>
      </w:r>
      <w:r>
        <w:rPr>
          <w:spacing w:val="-12"/>
        </w:rPr>
        <w:t xml:space="preserve"> </w:t>
      </w:r>
      <w:r>
        <w:rPr>
          <w:spacing w:val="-2"/>
        </w:rPr>
        <w:t xml:space="preserve">generated. </w:t>
      </w:r>
      <w:r>
        <w:t>Copy in the same code that you used earlier, but at the end of the loop, add in code to copy the readings to the cloud variables.</w:t>
      </w:r>
    </w:p>
    <w:p w14:paraId="27470EE1" w14:textId="77777777" w:rsidR="00A01E73" w:rsidRDefault="00A01E73" w:rsidP="00A01E73">
      <w:pPr>
        <w:spacing w:line="268" w:lineRule="auto"/>
      </w:pPr>
    </w:p>
    <w:p w14:paraId="6C1288A1" w14:textId="77777777" w:rsidR="00A01E73" w:rsidRDefault="00A01E73" w:rsidP="00A01E73">
      <w:r>
        <w:rPr>
          <w:noProof/>
        </w:rPr>
        <w:drawing>
          <wp:inline distT="0" distB="0" distL="0" distR="0" wp14:anchorId="69E8E4F3" wp14:editId="26A43C3C">
            <wp:extent cx="4000500" cy="1257300"/>
            <wp:effectExtent l="0" t="0" r="0" b="0"/>
            <wp:docPr id="2021244991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4991" name="Picture 8" descr="A white background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FDA" w14:textId="77777777" w:rsidR="00A01E73" w:rsidRDefault="00A01E73" w:rsidP="00A01E73">
      <w:pPr>
        <w:pStyle w:val="BodyText"/>
        <w:spacing w:before="189" w:line="271" w:lineRule="auto"/>
        <w:ind w:left="120"/>
      </w:pPr>
      <w:r>
        <w:t>You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now</w:t>
      </w:r>
      <w:r>
        <w:rPr>
          <w:spacing w:val="-16"/>
        </w:rPr>
        <w:t xml:space="preserve"> </w:t>
      </w:r>
      <w:r>
        <w:t>upload</w:t>
      </w:r>
      <w:r>
        <w:rPr>
          <w:spacing w:val="-17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program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device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check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monitor</w:t>
      </w:r>
      <w:r>
        <w:rPr>
          <w:spacing w:val="-15"/>
        </w:rPr>
        <w:t xml:space="preserve"> </w:t>
      </w:r>
      <w:r>
        <w:t>tab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recorded successfully.</w:t>
      </w:r>
      <w:r>
        <w:rPr>
          <w:spacing w:val="4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Serial.print</w:t>
      </w:r>
      <w:proofErr w:type="spellEnd"/>
      <w:r>
        <w:rPr>
          <w:spacing w:val="-7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outputting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monitor.</w:t>
      </w:r>
    </w:p>
    <w:p w14:paraId="7A058F4E" w14:textId="77777777" w:rsidR="00A01E73" w:rsidRDefault="00A01E73" w:rsidP="00A01E73">
      <w:pPr>
        <w:pStyle w:val="BodyText"/>
        <w:spacing w:before="156"/>
        <w:ind w:left="120"/>
        <w:rPr>
          <w:spacing w:val="-2"/>
        </w:rPr>
      </w:pP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now</w:t>
      </w:r>
      <w:r>
        <w:rPr>
          <w:spacing w:val="-17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dashboard.</w:t>
      </w:r>
      <w:r>
        <w:rPr>
          <w:spacing w:val="-15"/>
        </w:rPr>
        <w:t xml:space="preserve">  Click on </w:t>
      </w:r>
      <w:r>
        <w:rPr>
          <w:spacing w:val="-2"/>
        </w:rPr>
        <w:t>‘+Dashboard’.</w:t>
      </w:r>
    </w:p>
    <w:p w14:paraId="42579D9E" w14:textId="77777777" w:rsidR="00A01E73" w:rsidRPr="00856A2F" w:rsidRDefault="00A01E73" w:rsidP="00A01E73">
      <w:pPr>
        <w:pStyle w:val="BodyText"/>
        <w:spacing w:before="156"/>
        <w:ind w:left="120"/>
        <w:rPr>
          <w:spacing w:val="-2"/>
        </w:rPr>
      </w:pPr>
      <w:r>
        <w:rPr>
          <w:noProof/>
        </w:rPr>
        <w:drawing>
          <wp:inline distT="0" distB="0" distL="0" distR="0" wp14:anchorId="05A78A3D" wp14:editId="076F01BB">
            <wp:extent cx="2717800" cy="812800"/>
            <wp:effectExtent l="0" t="0" r="0" b="0"/>
            <wp:docPr id="917292625" name="Picture 9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92625" name="Picture 9" descr="A green rectangle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A106" w14:textId="0B2ACAB5" w:rsidR="00A01E73" w:rsidRDefault="00A01E73" w:rsidP="00A01E73">
      <w:pPr>
        <w:pStyle w:val="BodyText"/>
        <w:spacing w:before="192" w:line="271" w:lineRule="auto"/>
        <w:ind w:left="12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dashboard,</w:t>
      </w:r>
      <w:r>
        <w:rPr>
          <w:spacing w:val="-12"/>
        </w:rPr>
        <w:t xml:space="preserve"> </w:t>
      </w:r>
      <w:r>
        <w:rPr>
          <w:spacing w:val="-2"/>
        </w:rPr>
        <w:t>give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meaningful</w:t>
      </w:r>
      <w:r>
        <w:rPr>
          <w:spacing w:val="-12"/>
        </w:rPr>
        <w:t xml:space="preserve"> </w:t>
      </w:r>
      <w:r>
        <w:rPr>
          <w:spacing w:val="-2"/>
        </w:rPr>
        <w:t>name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then</w:t>
      </w:r>
      <w:r>
        <w:rPr>
          <w:spacing w:val="-11"/>
        </w:rPr>
        <w:t xml:space="preserve"> </w:t>
      </w: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value</w:t>
      </w:r>
      <w:r>
        <w:rPr>
          <w:spacing w:val="-11"/>
        </w:rPr>
        <w:t xml:space="preserve"> </w:t>
      </w:r>
      <w:r>
        <w:rPr>
          <w:spacing w:val="-2"/>
        </w:rPr>
        <w:t>widget for X, Y, Z and G</w:t>
      </w:r>
      <w:ins w:id="11" w:author="Andy Coulson" w:date="2025-01-21T10:12:00Z" w16du:dateUtc="2025-01-21T10:12:00Z">
        <w:r w:rsidR="005C27DB">
          <w:rPr>
            <w:spacing w:val="-2"/>
          </w:rPr>
          <w:t>-</w:t>
        </w:r>
      </w:ins>
      <w:r>
        <w:rPr>
          <w:spacing w:val="-2"/>
        </w:rPr>
        <w:t>Force.</w:t>
      </w:r>
      <w:r>
        <w:rPr>
          <w:spacing w:val="-11"/>
        </w:rPr>
        <w:t xml:space="preserve"> </w:t>
      </w:r>
      <w:r>
        <w:rPr>
          <w:spacing w:val="-2"/>
        </w:rPr>
        <w:t>Link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widgets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cloud </w:t>
      </w:r>
      <w:r>
        <w:t>variables which you created earlier. You might also like to create a graph and link that to the G</w:t>
      </w:r>
      <w:ins w:id="12" w:author="Andy Coulson" w:date="2025-01-21T10:12:00Z" w16du:dateUtc="2025-01-21T10:12:00Z">
        <w:r w:rsidR="005C27DB">
          <w:t>-</w:t>
        </w:r>
      </w:ins>
      <w:r>
        <w:t>Force cloud variable as well.</w:t>
      </w:r>
    </w:p>
    <w:p w14:paraId="4E9C28DD" w14:textId="77777777" w:rsidR="00A01E73" w:rsidRDefault="00A01E73" w:rsidP="00A01E73">
      <w:pPr>
        <w:pStyle w:val="BodyText"/>
        <w:spacing w:before="9"/>
        <w:rPr>
          <w:sz w:val="7"/>
        </w:rPr>
      </w:pPr>
    </w:p>
    <w:p w14:paraId="57D87D47" w14:textId="77777777" w:rsidR="00A01E73" w:rsidRDefault="00A01E73" w:rsidP="00A01E7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A225EB" wp14:editId="0F95910D">
            <wp:extent cx="6997700" cy="4931410"/>
            <wp:effectExtent l="0" t="0" r="0" b="0"/>
            <wp:docPr id="5636984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98470" name="Picture 10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E237" w14:textId="77777777" w:rsidR="00A01E73" w:rsidRDefault="00A01E73" w:rsidP="00A01E73">
      <w:pPr>
        <w:pStyle w:val="BodyText"/>
        <w:spacing w:line="268" w:lineRule="auto"/>
        <w:ind w:left="120"/>
      </w:pPr>
      <w:r>
        <w:rPr>
          <w:spacing w:val="-2"/>
        </w:rPr>
        <w:t>Once</w:t>
      </w:r>
      <w:r>
        <w:rPr>
          <w:spacing w:val="-15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set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ready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analysis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could</w:t>
      </w:r>
      <w:r>
        <w:rPr>
          <w:spacing w:val="-16"/>
        </w:rPr>
        <w:t xml:space="preserve"> </w:t>
      </w:r>
      <w:r>
        <w:rPr>
          <w:spacing w:val="-2"/>
        </w:rPr>
        <w:t>download</w:t>
      </w:r>
      <w:r>
        <w:rPr>
          <w:spacing w:val="-16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recorded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csv</w:t>
      </w:r>
      <w:r>
        <w:rPr>
          <w:spacing w:val="-15"/>
        </w:rPr>
        <w:t xml:space="preserve"> </w:t>
      </w:r>
      <w:r>
        <w:rPr>
          <w:spacing w:val="-2"/>
        </w:rPr>
        <w:t>file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 xml:space="preserve">selecting </w:t>
      </w:r>
      <w:r>
        <w:t>download historic data.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either</w:t>
      </w:r>
      <w:r>
        <w:rPr>
          <w:spacing w:val="-14"/>
        </w:rPr>
        <w:t xml:space="preserve"> </w:t>
      </w:r>
      <w:proofErr w:type="spellStart"/>
      <w:r>
        <w:t>analyse</w:t>
      </w:r>
      <w:proofErr w:type="spellEnd"/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spreadsheet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programmed</w:t>
      </w:r>
      <w:r>
        <w:rPr>
          <w:spacing w:val="-15"/>
        </w:rPr>
        <w:t xml:space="preserve"> </w:t>
      </w:r>
      <w:r>
        <w:t>application.</w:t>
      </w:r>
    </w:p>
    <w:p w14:paraId="7ED50E26" w14:textId="77777777" w:rsidR="00A01E73" w:rsidRDefault="00A01E73" w:rsidP="00A01E73">
      <w:pPr>
        <w:pStyle w:val="Heading1"/>
        <w:spacing w:before="236"/>
      </w:pPr>
      <w:r>
        <w:rPr>
          <w:color w:val="2E5395"/>
          <w:w w:val="90"/>
        </w:rPr>
        <w:t>Testing</w:t>
      </w:r>
      <w:r>
        <w:rPr>
          <w:color w:val="2E5395"/>
          <w:spacing w:val="-2"/>
          <w:w w:val="90"/>
        </w:rPr>
        <w:t xml:space="preserve"> </w:t>
      </w:r>
      <w:r>
        <w:rPr>
          <w:color w:val="2E5395"/>
          <w:w w:val="90"/>
        </w:rPr>
        <w:t>your</w:t>
      </w:r>
      <w:r>
        <w:rPr>
          <w:color w:val="2E5395"/>
          <w:spacing w:val="-7"/>
        </w:rPr>
        <w:t xml:space="preserve"> </w:t>
      </w:r>
      <w:r>
        <w:rPr>
          <w:color w:val="2E5395"/>
          <w:w w:val="90"/>
        </w:rPr>
        <w:t>device</w:t>
      </w:r>
      <w:r>
        <w:rPr>
          <w:color w:val="2E5395"/>
          <w:spacing w:val="-1"/>
          <w:w w:val="90"/>
        </w:rPr>
        <w:t xml:space="preserve"> </w:t>
      </w:r>
      <w:r>
        <w:rPr>
          <w:color w:val="2E5395"/>
          <w:w w:val="90"/>
        </w:rPr>
        <w:t>is</w:t>
      </w:r>
      <w:r>
        <w:rPr>
          <w:color w:val="2E5395"/>
          <w:spacing w:val="-7"/>
        </w:rPr>
        <w:t xml:space="preserve"> </w:t>
      </w:r>
      <w:r>
        <w:rPr>
          <w:color w:val="2E5395"/>
          <w:w w:val="90"/>
        </w:rPr>
        <w:t>communicating</w:t>
      </w:r>
      <w:r>
        <w:rPr>
          <w:color w:val="2E5395"/>
          <w:spacing w:val="-2"/>
          <w:w w:val="90"/>
        </w:rPr>
        <w:t xml:space="preserve"> </w:t>
      </w:r>
      <w:r>
        <w:rPr>
          <w:color w:val="2E5395"/>
          <w:w w:val="90"/>
        </w:rPr>
        <w:t>with</w:t>
      </w:r>
      <w:r>
        <w:rPr>
          <w:color w:val="2E5395"/>
          <w:spacing w:val="-6"/>
        </w:rPr>
        <w:t xml:space="preserve"> </w:t>
      </w:r>
      <w:r>
        <w:rPr>
          <w:color w:val="2E5395"/>
          <w:w w:val="90"/>
        </w:rPr>
        <w:t>the</w:t>
      </w:r>
      <w:r>
        <w:rPr>
          <w:color w:val="2E5395"/>
          <w:spacing w:val="-7"/>
        </w:rPr>
        <w:t xml:space="preserve"> </w:t>
      </w:r>
      <w:r>
        <w:rPr>
          <w:color w:val="2E5395"/>
          <w:w w:val="90"/>
        </w:rPr>
        <w:t>IoT</w:t>
      </w:r>
      <w:r>
        <w:rPr>
          <w:color w:val="2E5395"/>
          <w:spacing w:val="-1"/>
          <w:w w:val="90"/>
        </w:rPr>
        <w:t xml:space="preserve"> </w:t>
      </w:r>
      <w:r>
        <w:rPr>
          <w:color w:val="2E5395"/>
          <w:spacing w:val="-2"/>
          <w:w w:val="90"/>
        </w:rPr>
        <w:t>Cloud</w:t>
      </w:r>
    </w:p>
    <w:p w14:paraId="4E8CD485" w14:textId="77777777" w:rsidR="00A01E73" w:rsidRDefault="00A01E73" w:rsidP="00A01E73">
      <w:pPr>
        <w:pStyle w:val="BodyText"/>
        <w:spacing w:before="196"/>
        <w:rPr>
          <w:sz w:val="26"/>
        </w:rPr>
      </w:pPr>
    </w:p>
    <w:p w14:paraId="0BC1D0CE" w14:textId="77777777" w:rsidR="00A01E73" w:rsidRDefault="00A01E73" w:rsidP="00A01E73">
      <w:pPr>
        <w:pStyle w:val="BodyText"/>
        <w:spacing w:line="268" w:lineRule="auto"/>
        <w:ind w:left="120" w:right="209"/>
      </w:pP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device.</w:t>
      </w:r>
      <w:r>
        <w:rPr>
          <w:spacing w:val="-13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directions.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 values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dashboard. You might need to use a battery and disconnect from the computer for this.</w:t>
      </w:r>
    </w:p>
    <w:p w14:paraId="1DAEAAA8" w14:textId="2FC01DD7" w:rsidR="006800DA" w:rsidRDefault="006800DA" w:rsidP="00A01E73">
      <w:pPr>
        <w:pStyle w:val="Heading1"/>
        <w:spacing w:before="246"/>
      </w:pPr>
    </w:p>
    <w:sectPr w:rsidR="006800DA">
      <w:pgSz w:w="12240" w:h="15840"/>
      <w:pgMar w:top="880" w:right="620" w:bottom="1200" w:left="600" w:header="18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672F0" w14:textId="77777777" w:rsidR="00F36915" w:rsidRDefault="00F36915">
      <w:r>
        <w:separator/>
      </w:r>
    </w:p>
  </w:endnote>
  <w:endnote w:type="continuationSeparator" w:id="0">
    <w:p w14:paraId="6115D1C1" w14:textId="77777777" w:rsidR="00F36915" w:rsidRDefault="00F3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3E538" w14:textId="77777777" w:rsidR="006800DA" w:rsidRDefault="005C27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4E525552" wp14:editId="47A016D6">
              <wp:simplePos x="0" y="0"/>
              <wp:positionH relativeFrom="page">
                <wp:posOffset>3802638</wp:posOffset>
              </wp:positionH>
              <wp:positionV relativeFrom="page">
                <wp:posOffset>9275933</wp:posOffset>
              </wp:positionV>
              <wp:extent cx="167640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E3C04" w14:textId="77777777" w:rsidR="006800DA" w:rsidRDefault="005C27DB">
                          <w:pPr>
                            <w:pStyle w:val="BodyText"/>
                            <w:spacing w:line="231" w:lineRule="exact"/>
                            <w:ind w:left="20"/>
                          </w:pPr>
                          <w:r>
                            <w:rPr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</w:rPr>
                            <w:instrText xml:space="preserve"> PAGE </w:instrText>
                          </w:r>
                          <w:r>
                            <w:rPr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</w:rPr>
                            <w:t>10</w:t>
                          </w:r>
                          <w:r>
                            <w:rPr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2555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4pt;margin-top:730.4pt;width:13.2pt;height:13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" filled="f" stroked="f">
              <v:textbox inset="0,0,0,0">
                <w:txbxContent>
                  <w:p w14:paraId="3E0E3C04" w14:textId="77777777" w:rsidR="006800DA" w:rsidRDefault="005C27DB">
                    <w:pPr>
                      <w:pStyle w:val="BodyText"/>
                      <w:spacing w:line="231" w:lineRule="exact"/>
                      <w:ind w:left="20"/>
                    </w:pPr>
                    <w:r>
                      <w:rPr>
                        <w:spacing w:val="-7"/>
                      </w:rPr>
                      <w:fldChar w:fldCharType="begin"/>
                    </w:r>
                    <w:r>
                      <w:rPr>
                        <w:spacing w:val="-7"/>
                      </w:rPr>
                      <w:instrText xml:space="preserve"> PAGE </w:instrText>
                    </w:r>
                    <w:r>
                      <w:rPr>
                        <w:spacing w:val="-7"/>
                      </w:rPr>
                      <w:fldChar w:fldCharType="separate"/>
                    </w:r>
                    <w:r>
                      <w:rPr>
                        <w:spacing w:val="-7"/>
                      </w:rPr>
                      <w:t>10</w:t>
                    </w:r>
                    <w:r>
                      <w:rPr>
                        <w:spacing w:val="-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6398E6BB" wp14:editId="7BD88FB6">
              <wp:simplePos x="0" y="0"/>
              <wp:positionH relativeFrom="page">
                <wp:posOffset>444500</wp:posOffset>
              </wp:positionH>
              <wp:positionV relativeFrom="page">
                <wp:posOffset>9446615</wp:posOffset>
              </wp:positionV>
              <wp:extent cx="119380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3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68DC30" w14:textId="77777777" w:rsidR="006800DA" w:rsidRDefault="005C27DB">
                          <w:pPr>
                            <w:pStyle w:val="BodyText"/>
                            <w:spacing w:line="231" w:lineRule="exact"/>
                            <w:ind w:left="20"/>
                          </w:pPr>
                          <w:r>
                            <w:rPr>
                              <w:color w:val="006FC0"/>
                              <w:spacing w:val="-2"/>
                              <w:w w:val="90"/>
                            </w:rPr>
                            <w:t>Arm</w:t>
                          </w:r>
                          <w:r>
                            <w:rPr>
                              <w:color w:val="006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pacing w:val="-2"/>
                              <w:w w:val="90"/>
                            </w:rPr>
                            <w:t>School</w:t>
                          </w:r>
                          <w:r>
                            <w:rPr>
                              <w:color w:val="006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pacing w:val="-2"/>
                              <w:w w:val="90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98E6BB" id="Textbox 3" o:spid="_x0000_s1027" type="#_x0000_t202" style="position:absolute;margin-left:35pt;margin-top:743.85pt;width:94pt;height:13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" filled="f" stroked="f">
              <v:textbox inset="0,0,0,0">
                <w:txbxContent>
                  <w:p w14:paraId="6F68DC30" w14:textId="77777777" w:rsidR="006800DA" w:rsidRDefault="005C27DB">
                    <w:pPr>
                      <w:pStyle w:val="BodyText"/>
                      <w:spacing w:line="231" w:lineRule="exact"/>
                      <w:ind w:left="20"/>
                    </w:pPr>
                    <w:r>
                      <w:rPr>
                        <w:color w:val="006FC0"/>
                        <w:spacing w:val="-2"/>
                        <w:w w:val="90"/>
                      </w:rPr>
                      <w:t>Arm</w:t>
                    </w:r>
                    <w:r>
                      <w:rPr>
                        <w:color w:val="006FC0"/>
                        <w:spacing w:val="-7"/>
                      </w:rPr>
                      <w:t xml:space="preserve"> </w:t>
                    </w:r>
                    <w:r>
                      <w:rPr>
                        <w:color w:val="006FC0"/>
                        <w:spacing w:val="-2"/>
                        <w:w w:val="90"/>
                      </w:rPr>
                      <w:t>School</w:t>
                    </w:r>
                    <w:r>
                      <w:rPr>
                        <w:color w:val="006FC0"/>
                        <w:spacing w:val="-7"/>
                      </w:rPr>
                      <w:t xml:space="preserve"> </w:t>
                    </w:r>
                    <w:r>
                      <w:rPr>
                        <w:color w:val="006FC0"/>
                        <w:spacing w:val="-2"/>
                        <w:w w:val="90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88078" w14:textId="77777777" w:rsidR="00F36915" w:rsidRDefault="00F36915">
      <w:r>
        <w:separator/>
      </w:r>
    </w:p>
  </w:footnote>
  <w:footnote w:type="continuationSeparator" w:id="0">
    <w:p w14:paraId="2C78455E" w14:textId="77777777" w:rsidR="00F36915" w:rsidRDefault="00F3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6F4C" w14:textId="77777777" w:rsidR="006800DA" w:rsidRDefault="005C27D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4C96C3B4" wp14:editId="4EDEA44F">
          <wp:simplePos x="0" y="0"/>
          <wp:positionH relativeFrom="page">
            <wp:posOffset>4533900</wp:posOffset>
          </wp:positionH>
          <wp:positionV relativeFrom="page">
            <wp:posOffset>114300</wp:posOffset>
          </wp:positionV>
          <wp:extent cx="2752626" cy="3821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52626" cy="3821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y Coulson">
    <w15:presenceInfo w15:providerId="None" w15:userId="Andy Coulson"/>
  </w15:person>
  <w15:person w15:author="Oli.Howson">
    <w15:presenceInfo w15:providerId="AD" w15:userId="S::oh679@open.ac.uk::95f24da7-3aae-4509-bf7a-3fe2ee1732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0DA"/>
    <w:rsid w:val="0011772A"/>
    <w:rsid w:val="005C27DB"/>
    <w:rsid w:val="006800DA"/>
    <w:rsid w:val="0090528D"/>
    <w:rsid w:val="00A01E73"/>
    <w:rsid w:val="00F36915"/>
    <w:rsid w:val="00F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F39C"/>
  <w15:docId w15:val="{F2803C5A-D825-994E-9972-6381B4D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FA6F26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CC877-4D08-4ED3-8EDF-66230BB7E4B9}">
  <ds:schemaRefs>
    <ds:schemaRef ds:uri="http://schemas.microsoft.com/office/2006/metadata/properties"/>
    <ds:schemaRef ds:uri="http://schemas.microsoft.com/office/infopath/2007/PartnerControls"/>
    <ds:schemaRef ds:uri="af6374c5-0034-47f3-9243-18b7b1b8d55b"/>
    <ds:schemaRef ds:uri="5a9ae11f-5862-4a3d-afb3-82d8dd24186c"/>
  </ds:schemaRefs>
</ds:datastoreItem>
</file>

<file path=customXml/itemProps2.xml><?xml version="1.0" encoding="utf-8"?>
<ds:datastoreItem xmlns:ds="http://schemas.openxmlformats.org/officeDocument/2006/customXml" ds:itemID="{816AF55C-AE45-48D2-BA2D-C4C80A1CA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79C36-7380-4045-B14F-64F02E48D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Leeman</dc:creator>
  <dc:description/>
  <cp:lastModifiedBy>Andy Coulson</cp:lastModifiedBy>
  <cp:revision>4</cp:revision>
  <dcterms:created xsi:type="dcterms:W3CDTF">2025-01-06T22:50:00Z</dcterms:created>
  <dcterms:modified xsi:type="dcterms:W3CDTF">2025-01-21T10:12:00Z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2025-01-06T00:00:00Z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D:20210318154407</vt:lpwstr>
  </property>
  <property fmtid="{D5CDD505-2E9C-101B-9397-08002B2CF9AE}" pid="7" name="ContentTypeId">
    <vt:lpwstr>0x010100AF0E4D3E6C512149B4EAD69191E953C4</vt:lpwstr>
  </property>
</Properties>
</file>