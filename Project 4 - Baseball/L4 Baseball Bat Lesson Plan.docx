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4D0E9" w14:textId="40F1AE7C" w:rsidR="00A43A71" w:rsidRDefault="00CF30E3" w:rsidP="00706F38">
      <w:pPr>
        <w:pStyle w:val="Heading1"/>
        <w:rPr>
          <w:rFonts w:ascii="Lato" w:hAnsi="Lato"/>
          <w:sz w:val="26"/>
          <w:szCs w:val="26"/>
        </w:rPr>
      </w:pPr>
      <w:r w:rsidRPr="006015A9">
        <w:rPr>
          <w:rFonts w:ascii="Lato" w:hAnsi="Lato"/>
          <w:sz w:val="26"/>
          <w:szCs w:val="26"/>
        </w:rPr>
        <w:t xml:space="preserve">Lesson </w:t>
      </w:r>
      <w:r w:rsidR="00C543C6" w:rsidRPr="006015A9">
        <w:rPr>
          <w:rFonts w:ascii="Lato" w:hAnsi="Lato"/>
          <w:sz w:val="26"/>
          <w:szCs w:val="26"/>
        </w:rPr>
        <w:t>4</w:t>
      </w:r>
      <w:r w:rsidR="00706F38" w:rsidRPr="006015A9">
        <w:rPr>
          <w:rFonts w:ascii="Lato" w:hAnsi="Lato"/>
          <w:sz w:val="26"/>
          <w:szCs w:val="26"/>
        </w:rPr>
        <w:t xml:space="preserve"> </w:t>
      </w:r>
      <w:r w:rsidR="00C543C6" w:rsidRPr="006015A9">
        <w:rPr>
          <w:rFonts w:ascii="Lato" w:hAnsi="Lato"/>
          <w:sz w:val="26"/>
          <w:szCs w:val="26"/>
        </w:rPr>
        <w:t>–</w:t>
      </w:r>
      <w:r w:rsidR="00706F38" w:rsidRPr="006015A9">
        <w:rPr>
          <w:rFonts w:ascii="Lato" w:hAnsi="Lato"/>
          <w:sz w:val="26"/>
          <w:szCs w:val="26"/>
        </w:rPr>
        <w:t xml:space="preserve"> </w:t>
      </w:r>
      <w:r w:rsidR="004A59F2" w:rsidRPr="006015A9">
        <w:rPr>
          <w:rFonts w:ascii="Lato" w:hAnsi="Lato"/>
          <w:sz w:val="26"/>
          <w:szCs w:val="26"/>
        </w:rPr>
        <w:t>Baseball</w:t>
      </w:r>
      <w:r w:rsidR="00C543C6" w:rsidRPr="006015A9">
        <w:rPr>
          <w:rFonts w:ascii="Lato" w:hAnsi="Lato"/>
          <w:sz w:val="26"/>
          <w:szCs w:val="26"/>
        </w:rPr>
        <w:t xml:space="preserve"> </w:t>
      </w:r>
      <w:r w:rsidR="006015A9">
        <w:rPr>
          <w:rFonts w:ascii="Lato" w:hAnsi="Lato"/>
          <w:sz w:val="26"/>
          <w:szCs w:val="26"/>
        </w:rPr>
        <w:t>b</w:t>
      </w:r>
      <w:r w:rsidR="00C543C6" w:rsidRPr="006015A9">
        <w:rPr>
          <w:rFonts w:ascii="Lato" w:hAnsi="Lato"/>
          <w:sz w:val="26"/>
          <w:szCs w:val="26"/>
        </w:rPr>
        <w:t xml:space="preserve">at </w:t>
      </w:r>
      <w:r w:rsidR="006015A9">
        <w:rPr>
          <w:rFonts w:ascii="Lato" w:hAnsi="Lato"/>
          <w:sz w:val="26"/>
          <w:szCs w:val="26"/>
        </w:rPr>
        <w:t>–</w:t>
      </w:r>
      <w:r w:rsidR="00C543C6" w:rsidRPr="006015A9">
        <w:rPr>
          <w:rFonts w:ascii="Lato" w:hAnsi="Lato"/>
          <w:sz w:val="26"/>
          <w:szCs w:val="26"/>
        </w:rPr>
        <w:t xml:space="preserve"> </w:t>
      </w:r>
      <w:r w:rsidR="006015A9">
        <w:rPr>
          <w:rFonts w:ascii="Lato" w:hAnsi="Lato"/>
          <w:sz w:val="26"/>
          <w:szCs w:val="26"/>
        </w:rPr>
        <w:t>a</w:t>
      </w:r>
      <w:r w:rsidR="00C543C6" w:rsidRPr="006015A9">
        <w:rPr>
          <w:rFonts w:ascii="Lato" w:hAnsi="Lato"/>
          <w:sz w:val="26"/>
          <w:szCs w:val="26"/>
        </w:rPr>
        <w:t>ccelerometer</w:t>
      </w:r>
    </w:p>
    <w:p w14:paraId="12BFA5A3" w14:textId="77777777" w:rsidR="00791450" w:rsidRPr="00791450" w:rsidRDefault="00791450" w:rsidP="00791450"/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18"/>
        <w:gridCol w:w="5232"/>
      </w:tblGrid>
      <w:tr w:rsidR="000162B6" w14:paraId="7D429B51" w14:textId="77777777" w:rsidTr="00702EF5">
        <w:trPr>
          <w:trHeight w:val="520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>Learning objectives: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8AAA188" w:rsidR="000162B6" w:rsidRPr="003C6C30" w:rsidRDefault="00C543C6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>
              <w:rPr>
                <w:rFonts w:ascii="Lato" w:eastAsia="Times New Roman" w:hAnsi="Lato" w:cs="Segoe UI"/>
                <w:bCs/>
              </w:rPr>
              <w:t xml:space="preserve">Many learners will have used an accelerometer when playing games on their mobile devices. This lesson introduces them to the technology behind the accelerometer and enables them to produce a device which measures the acceleration of a </w:t>
            </w:r>
            <w:r w:rsidR="004A6D20">
              <w:rPr>
                <w:rFonts w:ascii="Lato" w:eastAsia="Times New Roman" w:hAnsi="Lato" w:cs="Segoe UI"/>
                <w:bCs/>
              </w:rPr>
              <w:t>baseball</w:t>
            </w:r>
            <w:r>
              <w:rPr>
                <w:rFonts w:ascii="Lato" w:eastAsia="Times New Roman" w:hAnsi="Lato" w:cs="Segoe UI"/>
                <w:bCs/>
              </w:rPr>
              <w:t xml:space="preserve"> bat.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0367D6" w14:textId="5B5A6239" w:rsidR="00C543C6" w:rsidRDefault="00C543C6" w:rsidP="004A6D2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</w:t>
            </w:r>
            <w:r w:rsidR="004A6D20">
              <w:rPr>
                <w:rFonts w:ascii="Lato" w:hAnsi="Lato"/>
              </w:rPr>
              <w:t>how an accelerometer measures acceleration</w:t>
            </w:r>
          </w:p>
          <w:p w14:paraId="35770A16" w14:textId="615E1662" w:rsidR="004A6D20" w:rsidRDefault="004A6D20" w:rsidP="004A6D2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an accelerometer can be used</w:t>
            </w:r>
          </w:p>
          <w:p w14:paraId="2D6A892F" w14:textId="2D59A74A" w:rsidR="00C543C6" w:rsidRPr="00CF30E3" w:rsidRDefault="00C543C6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how to program an accelerometer for use with an </w:t>
            </w:r>
            <w:r w:rsidR="008741A5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rduino</w:t>
            </w:r>
          </w:p>
        </w:tc>
      </w:tr>
      <w:tr w:rsidR="000162B6" w14:paraId="22761DF2" w14:textId="77777777" w:rsidTr="00702EF5">
        <w:trPr>
          <w:trHeight w:val="496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3738F6F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 xml:space="preserve">Engagement – </w:t>
            </w:r>
            <w:r w:rsidR="006015A9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ow can I 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learning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6915E1" w14:textId="00CA7D3E" w:rsidR="000162B6" w:rsidRDefault="0055039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C543C6">
              <w:rPr>
                <w:rFonts w:ascii="Lato" w:hAnsi="Lato"/>
              </w:rPr>
              <w:t>will</w:t>
            </w:r>
            <w:r>
              <w:rPr>
                <w:rFonts w:ascii="Lato" w:hAnsi="Lato"/>
              </w:rPr>
              <w:t xml:space="preserve"> be engaged </w:t>
            </w:r>
            <w:r w:rsidR="00734557">
              <w:rPr>
                <w:rFonts w:ascii="Lato" w:hAnsi="Lato"/>
              </w:rPr>
              <w:t>and motivated by the context</w:t>
            </w:r>
            <w:r w:rsidR="00C543C6">
              <w:rPr>
                <w:rFonts w:ascii="Lato" w:hAnsi="Lato"/>
              </w:rPr>
              <w:t xml:space="preserve"> as they will understand the technology that allows them to control sprites when playing games</w:t>
            </w:r>
          </w:p>
          <w:p w14:paraId="6FDD284F" w14:textId="10351948" w:rsidR="00734557" w:rsidRDefault="0073455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B6400">
              <w:rPr>
                <w:rFonts w:ascii="Lato" w:hAnsi="Lato"/>
              </w:rPr>
              <w:t xml:space="preserve">will enjoy testing their products as it has a physical aspect of </w:t>
            </w:r>
            <w:r w:rsidR="00C543C6">
              <w:rPr>
                <w:rFonts w:ascii="Lato" w:hAnsi="Lato"/>
              </w:rPr>
              <w:t xml:space="preserve">hitting a </w:t>
            </w:r>
            <w:r w:rsidR="004A6D20">
              <w:rPr>
                <w:rFonts w:ascii="Lato" w:hAnsi="Lato"/>
              </w:rPr>
              <w:t>baseball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1E1A1E4D" w:rsidR="000162B6" w:rsidRPr="00C543C6" w:rsidRDefault="004E487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C543C6">
              <w:rPr>
                <w:rFonts w:ascii="Lato" w:hAnsi="Lato"/>
                <w:bCs/>
              </w:rPr>
              <w:t>will understand the purpose of an accelerometer</w:t>
            </w:r>
          </w:p>
          <w:p w14:paraId="6B093069" w14:textId="410C1C52" w:rsidR="00C543C6" w:rsidRPr="00C543C6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543C6">
              <w:rPr>
                <w:rFonts w:ascii="Lato" w:hAnsi="Lato"/>
              </w:rPr>
              <w:t xml:space="preserve">Learners will be able to </w:t>
            </w:r>
            <w:r>
              <w:rPr>
                <w:rFonts w:ascii="Lato" w:hAnsi="Lato"/>
              </w:rPr>
              <w:t>upload</w:t>
            </w:r>
            <w:r w:rsidRPr="00C543C6">
              <w:rPr>
                <w:rFonts w:ascii="Lato" w:hAnsi="Lato"/>
              </w:rPr>
              <w:t xml:space="preserve"> code to measure acceleration</w:t>
            </w:r>
          </w:p>
          <w:p w14:paraId="5CD7FA76" w14:textId="5652BB4F" w:rsidR="000162B6" w:rsidRPr="00C543C6" w:rsidRDefault="000162B6" w:rsidP="00D06C11">
            <w:pPr>
              <w:rPr>
                <w:rFonts w:ascii="Lato" w:hAnsi="Lato"/>
                <w:b/>
                <w:bCs/>
              </w:rPr>
            </w:pPr>
            <w:r w:rsidRPr="00C543C6"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63526F16" w:rsidR="000162B6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the purpose of an accelerometer and how the acceleration is measured along 3 different ax</w:t>
            </w:r>
            <w:r w:rsidR="008741A5">
              <w:rPr>
                <w:rFonts w:ascii="Lato" w:hAnsi="Lato"/>
                <w:bCs/>
              </w:rPr>
              <w:t>e</w:t>
            </w:r>
            <w:r>
              <w:rPr>
                <w:rFonts w:ascii="Lato" w:hAnsi="Lato"/>
                <w:bCs/>
              </w:rPr>
              <w:t>s</w:t>
            </w:r>
          </w:p>
          <w:p w14:paraId="0CD4F06B" w14:textId="6A2E8831" w:rsidR="00C543C6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upload code to measure acceleration and understand the different code structures which are used</w:t>
            </w:r>
          </w:p>
          <w:p w14:paraId="162BA329" w14:textId="53C4CFDC" w:rsidR="00C543C6" w:rsidRPr="008F1673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be able to measure the acceleration when hitting a </w:t>
            </w:r>
            <w:r w:rsidR="004A6D20">
              <w:rPr>
                <w:rFonts w:ascii="Lato" w:hAnsi="Lato"/>
                <w:bCs/>
              </w:rPr>
              <w:t>base</w:t>
            </w:r>
            <w:r>
              <w:rPr>
                <w:rFonts w:ascii="Lato" w:hAnsi="Lato"/>
                <w:bCs/>
              </w:rPr>
              <w:t>ball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18CE6E80" w14:textId="6C7C900E" w:rsidR="00C543C6" w:rsidRDefault="00C543C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how a 3</w:t>
            </w:r>
            <w:r w:rsidR="008741A5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axis accelerometer works</w:t>
            </w:r>
          </w:p>
          <w:p w14:paraId="6170DC0A" w14:textId="77777777" w:rsidR="00C543C6" w:rsidRDefault="00C543C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write code to measure acceleration</w:t>
            </w:r>
          </w:p>
          <w:p w14:paraId="31449EA1" w14:textId="7700A68B" w:rsidR="000162B6" w:rsidRDefault="00C543C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be able to interpret the results from measuring acceleration when hitting a </w:t>
            </w:r>
            <w:r w:rsidR="004A6D20">
              <w:rPr>
                <w:rFonts w:ascii="Lato" w:hAnsi="Lato"/>
              </w:rPr>
              <w:t>baseball</w:t>
            </w:r>
            <w:r w:rsidR="002009CC">
              <w:rPr>
                <w:rFonts w:ascii="Lato" w:hAnsi="Lato"/>
              </w:rPr>
              <w:t xml:space="preserve"> </w:t>
            </w:r>
          </w:p>
        </w:tc>
      </w:tr>
      <w:tr w:rsidR="000162B6" w14:paraId="7AFBB381" w14:textId="77777777" w:rsidTr="00702EF5">
        <w:trPr>
          <w:trHeight w:val="482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>Key concepts: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>Key words: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8EEA12" w14:textId="01AF6CF7" w:rsidR="008B6400" w:rsidRDefault="00C543C6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Accelerometers measure acceleration along three different ax</w:t>
            </w:r>
            <w:r w:rsidR="008741A5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  <w:p w14:paraId="4D5E6F47" w14:textId="77777777" w:rsidR="00C543C6" w:rsidRDefault="00C543C6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Accelerometers are used to control sprites when playing games on mobile phones</w:t>
            </w:r>
          </w:p>
          <w:p w14:paraId="6EE9733B" w14:textId="771A7744" w:rsidR="00C543C6" w:rsidRPr="00C543C6" w:rsidRDefault="00C543C6" w:rsidP="00C543C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4D41AC" w14:textId="77777777" w:rsidR="009672A2" w:rsidRDefault="009672A2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  <w:p w14:paraId="5C10F12D" w14:textId="34E46D57" w:rsidR="000162B6" w:rsidRPr="008B6400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IoT</w:t>
            </w:r>
          </w:p>
          <w:p w14:paraId="7ADE3B11" w14:textId="77777777" w:rsidR="0096121B" w:rsidRDefault="0096121B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</w:t>
            </w:r>
          </w:p>
          <w:p w14:paraId="1231B64C" w14:textId="77777777" w:rsidR="008D195C" w:rsidRDefault="0096121B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Gateway</w:t>
            </w:r>
          </w:p>
          <w:p w14:paraId="10307B84" w14:textId="4C11E5B2" w:rsidR="00987086" w:rsidRPr="008B6400" w:rsidRDefault="00C543C6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Accelerometer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9B39C8D" w:rsidR="000162B6" w:rsidRPr="005D69C4" w:rsidRDefault="005D69C4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This project </w:t>
            </w:r>
            <w:r w:rsidR="003833BA">
              <w:rPr>
                <w:rFonts w:ascii="Lato" w:hAnsi="Lato"/>
                <w:bCs/>
              </w:rPr>
              <w:t>is largely differentiated by outcome</w:t>
            </w:r>
            <w:r w:rsidR="00C543C6">
              <w:rPr>
                <w:rFonts w:ascii="Lato" w:hAnsi="Lato"/>
                <w:bCs/>
              </w:rPr>
              <w:t xml:space="preserve">. </w:t>
            </w:r>
            <w:r w:rsidR="009B1CE2">
              <w:rPr>
                <w:rFonts w:ascii="Lato" w:hAnsi="Lato"/>
                <w:bCs/>
              </w:rPr>
              <w:t>Stronger learners can start designing creati</w:t>
            </w:r>
            <w:r w:rsidR="00C543C6">
              <w:rPr>
                <w:rFonts w:ascii="Lato" w:hAnsi="Lato"/>
                <w:bCs/>
              </w:rPr>
              <w:t xml:space="preserve">ve </w:t>
            </w:r>
            <w:r w:rsidR="009B1CE2">
              <w:rPr>
                <w:rFonts w:ascii="Lato" w:hAnsi="Lato"/>
                <w:bCs/>
              </w:rPr>
              <w:t xml:space="preserve">solutions </w:t>
            </w:r>
            <w:r w:rsidR="00C543C6">
              <w:rPr>
                <w:rFonts w:ascii="Lato" w:hAnsi="Lato"/>
                <w:bCs/>
              </w:rPr>
              <w:t xml:space="preserve">to securely attach the device to a </w:t>
            </w:r>
            <w:r w:rsidR="00CC406F">
              <w:rPr>
                <w:rFonts w:ascii="Lato" w:hAnsi="Lato"/>
                <w:bCs/>
              </w:rPr>
              <w:t>baseball</w:t>
            </w:r>
            <w:r w:rsidR="00C543C6">
              <w:rPr>
                <w:rFonts w:ascii="Lato" w:hAnsi="Lato"/>
                <w:bCs/>
              </w:rPr>
              <w:t xml:space="preserve"> bat.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25BD03" w14:textId="51A17894" w:rsidR="00791450" w:rsidRPr="00791450" w:rsidRDefault="00791450" w:rsidP="0079145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.ppt</w:t>
            </w:r>
          </w:p>
          <w:p w14:paraId="1CC3C081" w14:textId="18A63005" w:rsidR="00CC406F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Arduino MKR </w:t>
            </w:r>
            <w:del w:id="0" w:author="Oli.Howson" w:date="2025-01-06T22:18:00Z" w16du:dateUtc="2025-01-06T22:18:00Z">
              <w:r w:rsidDel="00205EBE">
                <w:rPr>
                  <w:rFonts w:ascii="Lato" w:hAnsi="Lato"/>
                </w:rPr>
                <w:delText>1000</w:delText>
              </w:r>
            </w:del>
          </w:p>
          <w:p w14:paraId="1CBCE809" w14:textId="77777777" w:rsidR="00CC406F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Battery</w:t>
            </w:r>
          </w:p>
          <w:p w14:paraId="4C65E4BD" w14:textId="77777777" w:rsidR="002D27C8" w:rsidDel="00205EBE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del w:id="1" w:author="Oli.Howson" w:date="2025-01-06T22:18:00Z" w16du:dateUtc="2025-01-06T22:18:00Z"/>
                <w:rFonts w:ascii="Lato" w:hAnsi="Lato"/>
              </w:rPr>
            </w:pPr>
            <w:del w:id="2" w:author="Oli.Howson" w:date="2025-01-06T22:18:00Z" w16du:dateUtc="2025-01-06T22:18:00Z">
              <w:r w:rsidDel="00205EBE">
                <w:rPr>
                  <w:rFonts w:ascii="Lato" w:hAnsi="Lato"/>
                </w:rPr>
                <w:delText>MKR Connector Carrier</w:delText>
              </w:r>
            </w:del>
          </w:p>
          <w:p w14:paraId="0E3E5C58" w14:textId="77777777" w:rsidR="00CC406F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ins w:id="3" w:author="Oli.Howson" w:date="2025-01-06T22:18:00Z" w16du:dateUtc="2025-01-06T22:18:00Z"/>
                <w:rFonts w:ascii="Lato" w:hAnsi="Lato"/>
              </w:rPr>
            </w:pPr>
            <w:del w:id="4" w:author="Oli.Howson" w:date="2025-01-06T22:18:00Z" w16du:dateUtc="2025-01-06T22:18:00Z">
              <w:r w:rsidRPr="002D27C8" w:rsidDel="00205EBE">
                <w:rPr>
                  <w:rFonts w:ascii="Lato" w:hAnsi="Lato"/>
                </w:rPr>
                <w:delText>Grove 3 axis accelerometer</w:delText>
              </w:r>
            </w:del>
            <w:ins w:id="5" w:author="Oli.Howson" w:date="2025-01-06T22:18:00Z" w16du:dateUtc="2025-01-06T22:18:00Z">
              <w:r w:rsidR="00205EBE">
                <w:rPr>
                  <w:rFonts w:ascii="Lato" w:hAnsi="Lato"/>
                </w:rPr>
                <w:t>GY-521 accelerometer</w:t>
              </w:r>
            </w:ins>
          </w:p>
          <w:p w14:paraId="01003122" w14:textId="6159FA8B" w:rsidR="00205EBE" w:rsidRPr="002D27C8" w:rsidRDefault="00205EBE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ins w:id="6" w:author="Oli.Howson" w:date="2025-01-06T22:18:00Z" w16du:dateUtc="2025-01-06T22:18:00Z">
              <w:r>
                <w:rPr>
                  <w:rFonts w:ascii="Lato" w:hAnsi="Lato"/>
                </w:rPr>
                <w:t>Button</w:t>
              </w:r>
            </w:ins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54C12" w14:textId="263E5F20" w:rsidR="000162B6" w:rsidRDefault="008D195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Introduction to the </w:t>
            </w:r>
            <w:r w:rsidR="00C543C6">
              <w:rPr>
                <w:rFonts w:ascii="Lato" w:hAnsi="Lato"/>
              </w:rPr>
              <w:t>purpose of an accelerometer</w:t>
            </w:r>
          </w:p>
          <w:p w14:paraId="2160C31B" w14:textId="1A61BB7E" w:rsidR="00295003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acceleration is measured on three different ax</w:t>
            </w:r>
            <w:r w:rsidR="0072212D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  <w:p w14:paraId="15C8D01A" w14:textId="422D5B0C" w:rsidR="008A546B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purpose of the project – to measure the force exerted when hitting a </w:t>
            </w:r>
            <w:r w:rsidR="004A6D20">
              <w:rPr>
                <w:rFonts w:ascii="Lato" w:hAnsi="Lato"/>
              </w:rPr>
              <w:t>base</w:t>
            </w:r>
            <w:r>
              <w:rPr>
                <w:rFonts w:ascii="Lato" w:hAnsi="Lato"/>
              </w:rPr>
              <w:t>ball with a bat and how these results can be interpreted</w:t>
            </w:r>
          </w:p>
          <w:p w14:paraId="65A7DD3D" w14:textId="478D1E88" w:rsidR="00C0412E" w:rsidRDefault="00C0412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Introduce the success criteria</w:t>
            </w:r>
            <w:r w:rsidR="00094499">
              <w:rPr>
                <w:rFonts w:ascii="Lato" w:hAnsi="Lato"/>
              </w:rPr>
              <w:t xml:space="preserve"> and discuss initial ideas on how to solve the problem</w:t>
            </w:r>
          </w:p>
          <w:p w14:paraId="15793147" w14:textId="74FECE62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what will be sensed by the </w:t>
            </w:r>
            <w:r w:rsidR="00C543C6">
              <w:rPr>
                <w:rFonts w:ascii="Lato" w:hAnsi="Lato"/>
              </w:rPr>
              <w:t>Arduino for</w:t>
            </w:r>
            <w:r>
              <w:rPr>
                <w:rFonts w:ascii="Lato" w:hAnsi="Lato"/>
              </w:rPr>
              <w:t xml:space="preserve"> this product</w:t>
            </w:r>
            <w:r w:rsidR="00C543C6">
              <w:rPr>
                <w:rFonts w:ascii="Lato" w:hAnsi="Lato"/>
              </w:rPr>
              <w:t xml:space="preserve"> and how it will upload the data via </w:t>
            </w:r>
            <w:r w:rsidR="00702EF5">
              <w:rPr>
                <w:rFonts w:ascii="Lato" w:hAnsi="Lato"/>
              </w:rPr>
              <w:t>Wi-Fi</w:t>
            </w:r>
          </w:p>
          <w:p w14:paraId="7AE97F89" w14:textId="6E8C9304" w:rsidR="00F95B29" w:rsidRDefault="00042D88" w:rsidP="00F95B2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</w:t>
            </w:r>
            <w:r w:rsidR="00C543C6">
              <w:rPr>
                <w:rFonts w:ascii="Lato" w:hAnsi="Lato"/>
              </w:rPr>
              <w:t xml:space="preserve">earners </w:t>
            </w:r>
            <w:r>
              <w:rPr>
                <w:rFonts w:ascii="Lato" w:hAnsi="Lato"/>
              </w:rPr>
              <w:t>should then</w:t>
            </w:r>
            <w:r w:rsidR="00C543C6">
              <w:rPr>
                <w:rFonts w:ascii="Lato" w:hAnsi="Lato"/>
              </w:rPr>
              <w:t xml:space="preserve"> develop an IPO for the device</w:t>
            </w:r>
          </w:p>
          <w:p w14:paraId="24511288" w14:textId="4977343F" w:rsidR="00FF4188" w:rsidRPr="00FF4188" w:rsidRDefault="00FF4188" w:rsidP="00FF418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Provide the learners with the activity sheet</w:t>
            </w:r>
            <w:r w:rsidR="00C543C6">
              <w:rPr>
                <w:rFonts w:ascii="Lato" w:hAnsi="Lato"/>
              </w:rPr>
              <w:t>. Learners will need to develop their algorithm prior to commencing the built</w:t>
            </w:r>
          </w:p>
          <w:p w14:paraId="72A3B4DA" w14:textId="23B2A28E" w:rsidR="00CC0C1B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Attach the </w:t>
            </w:r>
            <w:del w:id="7" w:author="Oli.Howson" w:date="2025-01-06T22:19:00Z" w16du:dateUtc="2025-01-06T22:19:00Z">
              <w:r w:rsidDel="00205EBE">
                <w:rPr>
                  <w:rFonts w:ascii="Lato" w:hAnsi="Lato"/>
                </w:rPr>
                <w:delText>MKR 1000</w:delText>
              </w:r>
            </w:del>
            <w:ins w:id="8" w:author="Oli.Howson" w:date="2025-01-06T22:19:00Z" w16du:dateUtc="2025-01-06T22:19:00Z">
              <w:r w:rsidR="00205EBE">
                <w:rPr>
                  <w:rFonts w:ascii="Lato" w:hAnsi="Lato"/>
                </w:rPr>
                <w:t>Arduino</w:t>
              </w:r>
            </w:ins>
            <w:r>
              <w:rPr>
                <w:rFonts w:ascii="Lato" w:hAnsi="Lato"/>
              </w:rPr>
              <w:t xml:space="preserve"> to the connection board and attached the accelerometer</w:t>
            </w:r>
          </w:p>
          <w:p w14:paraId="3E66CA06" w14:textId="0A6F664B" w:rsidR="0048554A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Code the solution in the Arduino cloud. Support learners as necessary. Weaker learners may need to work from a template to assist them in developing the code</w:t>
            </w:r>
          </w:p>
          <w:p w14:paraId="43D2D7E9" w14:textId="6EB405FD" w:rsidR="006C3A33" w:rsidRDefault="00C807D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Any students who are particularly capable can</w:t>
            </w:r>
            <w:r w:rsidR="006C3A33">
              <w:rPr>
                <w:rFonts w:ascii="Lato" w:hAnsi="Lato"/>
              </w:rPr>
              <w:t xml:space="preserve"> use the IPO worksheet to plan additional features</w:t>
            </w:r>
            <w:r w:rsidR="00C543C6">
              <w:rPr>
                <w:rFonts w:ascii="Lato" w:hAnsi="Lato"/>
              </w:rPr>
              <w:t xml:space="preserve"> such as how results can be interpreted</w:t>
            </w:r>
          </w:p>
          <w:p w14:paraId="28B63950" w14:textId="6C10B4ED" w:rsidR="00273458" w:rsidRPr="00273458" w:rsidRDefault="00273458" w:rsidP="00273458">
            <w:pPr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5F572F" w14:textId="7685C1D3" w:rsidR="000162B6" w:rsidRDefault="00CE5C9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activity includes making</w:t>
            </w:r>
            <w:r w:rsidR="00595AFA">
              <w:rPr>
                <w:rFonts w:ascii="Lato" w:hAnsi="Lato"/>
              </w:rPr>
              <w:t xml:space="preserve"> the product </w:t>
            </w:r>
            <w:proofErr w:type="gramStart"/>
            <w:r w:rsidR="00595AFA">
              <w:rPr>
                <w:rFonts w:ascii="Lato" w:hAnsi="Lato"/>
              </w:rPr>
              <w:t>and also</w:t>
            </w:r>
            <w:proofErr w:type="gramEnd"/>
            <w:r w:rsidR="00595AFA">
              <w:rPr>
                <w:rFonts w:ascii="Lato" w:hAnsi="Lato"/>
              </w:rPr>
              <w:t xml:space="preserve"> a case to contain the </w:t>
            </w:r>
            <w:r w:rsidR="00C543C6">
              <w:rPr>
                <w:rFonts w:ascii="Lato" w:hAnsi="Lato"/>
              </w:rPr>
              <w:t>Arduino</w:t>
            </w:r>
            <w:r w:rsidR="00595AFA">
              <w:rPr>
                <w:rFonts w:ascii="Lato" w:hAnsi="Lato"/>
              </w:rPr>
              <w:t>, battery and any other peripherals used</w:t>
            </w:r>
            <w:r w:rsidR="00513DFF">
              <w:rPr>
                <w:rFonts w:ascii="Lato" w:hAnsi="Lato"/>
              </w:rPr>
              <w:t xml:space="preserve">. </w:t>
            </w:r>
          </w:p>
          <w:p w14:paraId="59B8F8A0" w14:textId="7B4538EE" w:rsidR="00595AFA" w:rsidRDefault="00595AF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product will need to be </w:t>
            </w:r>
            <w:proofErr w:type="gramStart"/>
            <w:r>
              <w:rPr>
                <w:rFonts w:ascii="Lato" w:hAnsi="Lato"/>
              </w:rPr>
              <w:t xml:space="preserve">tested, </w:t>
            </w:r>
            <w:r w:rsidR="00C543C6">
              <w:rPr>
                <w:rFonts w:ascii="Lato" w:hAnsi="Lato"/>
              </w:rPr>
              <w:t>and</w:t>
            </w:r>
            <w:proofErr w:type="gramEnd"/>
            <w:r w:rsidR="00C543C6">
              <w:rPr>
                <w:rFonts w:ascii="Lato" w:hAnsi="Lato"/>
              </w:rPr>
              <w:t xml:space="preserve"> should only be used if it can be safely attached to the </w:t>
            </w:r>
            <w:r w:rsidR="004A59F2">
              <w:rPr>
                <w:rFonts w:ascii="Lato" w:hAnsi="Lato"/>
              </w:rPr>
              <w:t>baseball</w:t>
            </w:r>
            <w:r w:rsidR="00C543C6">
              <w:rPr>
                <w:rFonts w:ascii="Lato" w:hAnsi="Lato"/>
              </w:rPr>
              <w:t xml:space="preserve"> bat without any possibility of it become detached in use.</w:t>
            </w:r>
          </w:p>
        </w:tc>
      </w:tr>
    </w:tbl>
    <w:p w14:paraId="1300AEBE" w14:textId="3F0B1382" w:rsidR="00923F20" w:rsidRDefault="00923F20" w:rsidP="000E633D"/>
    <w:p w14:paraId="26F84835" w14:textId="77777777" w:rsidR="00087D32" w:rsidRPr="000E633D" w:rsidRDefault="00087D32" w:rsidP="000E633D"/>
    <w:sectPr w:rsidR="00087D32" w:rsidRPr="000E633D" w:rsidSect="006824F9">
      <w:headerReference w:type="default" r:id="rId7"/>
      <w:footerReference w:type="default" r:id="rId8"/>
      <w:pgSz w:w="11900" w:h="168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7B0A7" w14:textId="77777777" w:rsidR="00F03625" w:rsidRDefault="00F03625" w:rsidP="006B36F6">
      <w:pPr>
        <w:spacing w:after="0" w:line="240" w:lineRule="auto"/>
      </w:pPr>
      <w:r>
        <w:separator/>
      </w:r>
    </w:p>
  </w:endnote>
  <w:endnote w:type="continuationSeparator" w:id="0">
    <w:p w14:paraId="224DD051" w14:textId="77777777" w:rsidR="00F03625" w:rsidRDefault="00F0362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altName w:val="Calibri"/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D61F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74608A59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54A69" w14:textId="77777777" w:rsidR="00F03625" w:rsidRDefault="00F03625" w:rsidP="006B36F6">
      <w:pPr>
        <w:spacing w:after="0" w:line="240" w:lineRule="auto"/>
      </w:pPr>
      <w:r>
        <w:separator/>
      </w:r>
    </w:p>
  </w:footnote>
  <w:footnote w:type="continuationSeparator" w:id="0">
    <w:p w14:paraId="7D16A7CF" w14:textId="77777777" w:rsidR="00F03625" w:rsidRDefault="00F0362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97C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78321">
    <w:abstractNumId w:val="10"/>
  </w:num>
  <w:num w:numId="2" w16cid:durableId="1761364473">
    <w:abstractNumId w:val="11"/>
  </w:num>
  <w:num w:numId="3" w16cid:durableId="1931966841">
    <w:abstractNumId w:val="1"/>
  </w:num>
  <w:num w:numId="4" w16cid:durableId="186454208">
    <w:abstractNumId w:val="3"/>
  </w:num>
  <w:num w:numId="5" w16cid:durableId="1502506564">
    <w:abstractNumId w:val="2"/>
  </w:num>
  <w:num w:numId="6" w16cid:durableId="1532717761">
    <w:abstractNumId w:val="4"/>
  </w:num>
  <w:num w:numId="7" w16cid:durableId="735973031">
    <w:abstractNumId w:val="5"/>
  </w:num>
  <w:num w:numId="8" w16cid:durableId="1743988674">
    <w:abstractNumId w:val="0"/>
  </w:num>
  <w:num w:numId="9" w16cid:durableId="216208802">
    <w:abstractNumId w:val="6"/>
  </w:num>
  <w:num w:numId="10" w16cid:durableId="2047949513">
    <w:abstractNumId w:val="8"/>
  </w:num>
  <w:num w:numId="11" w16cid:durableId="476387328">
    <w:abstractNumId w:val="7"/>
  </w:num>
  <w:num w:numId="12" w16cid:durableId="170906157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li.Howson">
    <w15:presenceInfo w15:providerId="AD" w15:userId="S::oh679@open.ac.uk::95f24da7-3aae-4509-bf7a-3fe2ee1732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42D88"/>
    <w:rsid w:val="00065D15"/>
    <w:rsid w:val="000751A3"/>
    <w:rsid w:val="00080C50"/>
    <w:rsid w:val="0008457D"/>
    <w:rsid w:val="00087D32"/>
    <w:rsid w:val="00094499"/>
    <w:rsid w:val="000E633D"/>
    <w:rsid w:val="00107A51"/>
    <w:rsid w:val="00131AB5"/>
    <w:rsid w:val="001A546F"/>
    <w:rsid w:val="001D3E62"/>
    <w:rsid w:val="002009CC"/>
    <w:rsid w:val="00205EBE"/>
    <w:rsid w:val="0020654F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27C8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C6C30"/>
    <w:rsid w:val="003E38B3"/>
    <w:rsid w:val="00425FCC"/>
    <w:rsid w:val="00457AAA"/>
    <w:rsid w:val="00463B37"/>
    <w:rsid w:val="0046623B"/>
    <w:rsid w:val="004707BA"/>
    <w:rsid w:val="00484327"/>
    <w:rsid w:val="0048554A"/>
    <w:rsid w:val="004A3F88"/>
    <w:rsid w:val="004A59F2"/>
    <w:rsid w:val="004A6D20"/>
    <w:rsid w:val="004C3F15"/>
    <w:rsid w:val="004E487F"/>
    <w:rsid w:val="004F20AD"/>
    <w:rsid w:val="00500BAE"/>
    <w:rsid w:val="0050517C"/>
    <w:rsid w:val="00513DFF"/>
    <w:rsid w:val="00550392"/>
    <w:rsid w:val="005535F1"/>
    <w:rsid w:val="00581059"/>
    <w:rsid w:val="0059339C"/>
    <w:rsid w:val="00595AFA"/>
    <w:rsid w:val="005A2702"/>
    <w:rsid w:val="005C4799"/>
    <w:rsid w:val="005D69C4"/>
    <w:rsid w:val="005E7112"/>
    <w:rsid w:val="005F5105"/>
    <w:rsid w:val="006015A9"/>
    <w:rsid w:val="00604AFF"/>
    <w:rsid w:val="0064035E"/>
    <w:rsid w:val="00670184"/>
    <w:rsid w:val="0068029E"/>
    <w:rsid w:val="006824F9"/>
    <w:rsid w:val="00691243"/>
    <w:rsid w:val="006B36F6"/>
    <w:rsid w:val="006C3A33"/>
    <w:rsid w:val="006E4ACA"/>
    <w:rsid w:val="00702EF5"/>
    <w:rsid w:val="00706F38"/>
    <w:rsid w:val="00707F5E"/>
    <w:rsid w:val="0072212D"/>
    <w:rsid w:val="007267DC"/>
    <w:rsid w:val="00734557"/>
    <w:rsid w:val="00760C38"/>
    <w:rsid w:val="0076387A"/>
    <w:rsid w:val="00780D09"/>
    <w:rsid w:val="00791450"/>
    <w:rsid w:val="007A5B66"/>
    <w:rsid w:val="007B15D5"/>
    <w:rsid w:val="007D2F77"/>
    <w:rsid w:val="007D7DF2"/>
    <w:rsid w:val="007E01BA"/>
    <w:rsid w:val="007E1671"/>
    <w:rsid w:val="00822C59"/>
    <w:rsid w:val="008437B2"/>
    <w:rsid w:val="008741A5"/>
    <w:rsid w:val="008927E9"/>
    <w:rsid w:val="008A546B"/>
    <w:rsid w:val="008B0E47"/>
    <w:rsid w:val="008B6400"/>
    <w:rsid w:val="008C6D76"/>
    <w:rsid w:val="008D195C"/>
    <w:rsid w:val="008D6549"/>
    <w:rsid w:val="008F13CC"/>
    <w:rsid w:val="008F1673"/>
    <w:rsid w:val="0090526F"/>
    <w:rsid w:val="0090528D"/>
    <w:rsid w:val="00923F20"/>
    <w:rsid w:val="00933300"/>
    <w:rsid w:val="00953671"/>
    <w:rsid w:val="0096121B"/>
    <w:rsid w:val="00965313"/>
    <w:rsid w:val="009672A2"/>
    <w:rsid w:val="00987086"/>
    <w:rsid w:val="009B1CE2"/>
    <w:rsid w:val="009C5BB8"/>
    <w:rsid w:val="009D3297"/>
    <w:rsid w:val="009E2854"/>
    <w:rsid w:val="009F1E4A"/>
    <w:rsid w:val="009F3E27"/>
    <w:rsid w:val="009F5A45"/>
    <w:rsid w:val="00A259E8"/>
    <w:rsid w:val="00A351FC"/>
    <w:rsid w:val="00A43A71"/>
    <w:rsid w:val="00A510A5"/>
    <w:rsid w:val="00A75598"/>
    <w:rsid w:val="00A75B10"/>
    <w:rsid w:val="00A82ED9"/>
    <w:rsid w:val="00AE6148"/>
    <w:rsid w:val="00B44767"/>
    <w:rsid w:val="00B54211"/>
    <w:rsid w:val="00B956C7"/>
    <w:rsid w:val="00BE23C5"/>
    <w:rsid w:val="00C0412E"/>
    <w:rsid w:val="00C21FA8"/>
    <w:rsid w:val="00C543C6"/>
    <w:rsid w:val="00C7544E"/>
    <w:rsid w:val="00C807D2"/>
    <w:rsid w:val="00CC0C1B"/>
    <w:rsid w:val="00CC175E"/>
    <w:rsid w:val="00CC406F"/>
    <w:rsid w:val="00CE5C96"/>
    <w:rsid w:val="00CF30E3"/>
    <w:rsid w:val="00D0274F"/>
    <w:rsid w:val="00D36EB2"/>
    <w:rsid w:val="00D50492"/>
    <w:rsid w:val="00D63B4C"/>
    <w:rsid w:val="00D94B89"/>
    <w:rsid w:val="00D9529A"/>
    <w:rsid w:val="00DB04A0"/>
    <w:rsid w:val="00DB7D1B"/>
    <w:rsid w:val="00DE3B52"/>
    <w:rsid w:val="00E14232"/>
    <w:rsid w:val="00ED35AF"/>
    <w:rsid w:val="00ED3A06"/>
    <w:rsid w:val="00F03625"/>
    <w:rsid w:val="00F1388C"/>
    <w:rsid w:val="00F41341"/>
    <w:rsid w:val="00F57AE4"/>
    <w:rsid w:val="00F62315"/>
    <w:rsid w:val="00F709DE"/>
    <w:rsid w:val="00F95B29"/>
    <w:rsid w:val="00FA1573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205EBE"/>
    <w:pPr>
      <w:spacing w:after="0" w:line="240" w:lineRule="auto"/>
    </w:pPr>
    <w:rPr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3DA6B3-9861-49F0-A563-5E2B0E9FBDB3}"/>
</file>

<file path=customXml/itemProps2.xml><?xml version="1.0" encoding="utf-8"?>
<ds:datastoreItem xmlns:ds="http://schemas.openxmlformats.org/officeDocument/2006/customXml" ds:itemID="{2C7B11D9-A0AD-41FB-A4F2-BBC517770F10}"/>
</file>

<file path=customXml/itemProps3.xml><?xml version="1.0" encoding="utf-8"?>
<ds:datastoreItem xmlns:ds="http://schemas.openxmlformats.org/officeDocument/2006/customXml" ds:itemID="{2C7FF35B-D4E4-48BD-86FC-D14B3BE247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576</Words>
  <Characters>2785</Characters>
  <Application>Microsoft Office Word</Application>
  <DocSecurity>0</DocSecurity>
  <Lines>464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Oli.Howson</cp:lastModifiedBy>
  <cp:revision>16</cp:revision>
  <cp:lastPrinted>2020-10-20T09:20:00Z</cp:lastPrinted>
  <dcterms:created xsi:type="dcterms:W3CDTF">2020-07-19T16:46:00Z</dcterms:created>
  <dcterms:modified xsi:type="dcterms:W3CDTF">2025-01-06T22:19:00Z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