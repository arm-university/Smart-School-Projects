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5BC3" w14:textId="7AFC6048" w:rsidR="00DC5FCE" w:rsidRDefault="00CF30E3" w:rsidP="00D731DB">
      <w:pPr>
        <w:pStyle w:val="Heading1"/>
        <w:rPr>
          <w:rFonts w:ascii="Lato" w:hAnsi="Lato"/>
          <w:sz w:val="26"/>
          <w:szCs w:val="26"/>
        </w:rPr>
      </w:pPr>
      <w:r w:rsidRPr="00C501C6">
        <w:rPr>
          <w:rFonts w:ascii="Lato" w:hAnsi="Lato"/>
          <w:sz w:val="26"/>
          <w:szCs w:val="26"/>
        </w:rPr>
        <w:t xml:space="preserve">Lesson </w:t>
      </w:r>
      <w:r w:rsidR="00880F5B" w:rsidRPr="00C501C6">
        <w:rPr>
          <w:rFonts w:ascii="Lato" w:hAnsi="Lato"/>
          <w:sz w:val="26"/>
          <w:szCs w:val="26"/>
        </w:rPr>
        <w:t>6</w:t>
      </w:r>
      <w:r w:rsidR="00706F38" w:rsidRPr="00C501C6">
        <w:rPr>
          <w:rFonts w:ascii="Lato" w:hAnsi="Lato"/>
          <w:sz w:val="26"/>
          <w:szCs w:val="26"/>
        </w:rPr>
        <w:t xml:space="preserve"> </w:t>
      </w:r>
      <w:r w:rsidR="00C543C6" w:rsidRPr="00C501C6">
        <w:rPr>
          <w:rFonts w:ascii="Lato" w:hAnsi="Lato"/>
          <w:sz w:val="26"/>
          <w:szCs w:val="26"/>
        </w:rPr>
        <w:t>–</w:t>
      </w:r>
      <w:r w:rsidR="00706F38" w:rsidRPr="00C501C6">
        <w:rPr>
          <w:rFonts w:ascii="Lato" w:hAnsi="Lato"/>
          <w:sz w:val="26"/>
          <w:szCs w:val="26"/>
        </w:rPr>
        <w:t xml:space="preserve"> </w:t>
      </w:r>
      <w:del w:id="0" w:author="Andy Coulson" w:date="2025-01-21T10:35:00Z" w16du:dateUtc="2025-01-21T10:35:00Z">
        <w:r w:rsidR="00880F5B" w:rsidRPr="00C501C6" w:rsidDel="006C7D17">
          <w:rPr>
            <w:rFonts w:ascii="Lato" w:hAnsi="Lato"/>
            <w:sz w:val="26"/>
            <w:szCs w:val="26"/>
          </w:rPr>
          <w:delText xml:space="preserve">BioDome </w:delText>
        </w:r>
      </w:del>
      <w:ins w:id="1" w:author="Andy Coulson" w:date="2025-01-21T10:35:00Z" w16du:dateUtc="2025-01-21T10:35:00Z">
        <w:r w:rsidR="006C7D17" w:rsidRPr="00C501C6">
          <w:rPr>
            <w:rFonts w:ascii="Lato" w:hAnsi="Lato"/>
            <w:sz w:val="26"/>
            <w:szCs w:val="26"/>
          </w:rPr>
          <w:t>Bio</w:t>
        </w:r>
        <w:r w:rsidR="006C7D17">
          <w:rPr>
            <w:rFonts w:ascii="Lato" w:hAnsi="Lato"/>
            <w:sz w:val="26"/>
            <w:szCs w:val="26"/>
          </w:rPr>
          <w:t>d</w:t>
        </w:r>
        <w:r w:rsidR="006C7D17" w:rsidRPr="00C501C6">
          <w:rPr>
            <w:rFonts w:ascii="Lato" w:hAnsi="Lato"/>
            <w:sz w:val="26"/>
            <w:szCs w:val="26"/>
          </w:rPr>
          <w:t xml:space="preserve">ome </w:t>
        </w:r>
      </w:ins>
      <w:r w:rsidR="00DC5FCE">
        <w:rPr>
          <w:rFonts w:ascii="Lato" w:hAnsi="Lato"/>
          <w:sz w:val="26"/>
          <w:szCs w:val="26"/>
        </w:rPr>
        <w:t>p</w:t>
      </w:r>
      <w:r w:rsidR="00880F5B" w:rsidRPr="00C501C6">
        <w:rPr>
          <w:rFonts w:ascii="Lato" w:hAnsi="Lato"/>
          <w:sz w:val="26"/>
          <w:szCs w:val="26"/>
        </w:rPr>
        <w:t>roject</w:t>
      </w:r>
    </w:p>
    <w:p w14:paraId="29518E31" w14:textId="617DF0C5" w:rsidR="001A7B5F" w:rsidRPr="001A7B5F" w:rsidDel="005F5DA8" w:rsidRDefault="001A7B5F" w:rsidP="001A7B5F">
      <w:pPr>
        <w:rPr>
          <w:del w:id="2" w:author="Andy Coulson" w:date="2025-01-21T10:37:00Z" w16du:dateUtc="2025-01-21T10:37:00Z"/>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C501C6">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1171D62" w:rsidR="000162B6" w:rsidRPr="003C6C30" w:rsidRDefault="000C1C35" w:rsidP="003C6C30">
            <w:pPr>
              <w:spacing w:before="100" w:beforeAutospacing="1" w:after="100" w:afterAutospacing="1"/>
              <w:rPr>
                <w:rFonts w:ascii="Lato" w:eastAsia="Times New Roman" w:hAnsi="Lato" w:cs="Segoe UI"/>
                <w:bCs/>
              </w:rPr>
            </w:pPr>
            <w:r>
              <w:rPr>
                <w:rFonts w:ascii="Lato" w:eastAsia="Times New Roman" w:hAnsi="Lato" w:cs="Segoe UI"/>
                <w:bCs/>
              </w:rPr>
              <w:t xml:space="preserve">This lesson </w:t>
            </w:r>
            <w:r w:rsidR="00880F5B">
              <w:rPr>
                <w:rFonts w:ascii="Lato" w:eastAsia="Times New Roman" w:hAnsi="Lato" w:cs="Segoe UI"/>
                <w:bCs/>
              </w:rPr>
              <w:t xml:space="preserve">introduces a couple of output devices along with a range of data recording options. As well as building a functional </w:t>
            </w:r>
            <w:del w:id="3" w:author="Andy Coulson" w:date="2025-01-21T10:35:00Z" w16du:dateUtc="2025-01-21T10:35:00Z">
              <w:r w:rsidR="00880F5B" w:rsidDel="006C7D17">
                <w:rPr>
                  <w:rFonts w:ascii="Lato" w:eastAsia="Times New Roman" w:hAnsi="Lato" w:cs="Segoe UI"/>
                  <w:bCs/>
                </w:rPr>
                <w:delText xml:space="preserve">BioDome </w:delText>
              </w:r>
            </w:del>
            <w:ins w:id="4" w:author="Andy Coulson" w:date="2025-01-21T10:35:00Z" w16du:dateUtc="2025-01-21T10:35:00Z">
              <w:r w:rsidR="006C7D17">
                <w:rPr>
                  <w:rFonts w:ascii="Lato" w:eastAsia="Times New Roman" w:hAnsi="Lato" w:cs="Segoe UI"/>
                  <w:bCs/>
                </w:rPr>
                <w:t xml:space="preserve">Biodome </w:t>
              </w:r>
            </w:ins>
            <w:r w:rsidR="00880F5B">
              <w:rPr>
                <w:rFonts w:ascii="Lato" w:eastAsia="Times New Roman" w:hAnsi="Lato" w:cs="Segoe UI"/>
                <w:bCs/>
              </w:rPr>
              <w:t>learners will also record data which can be analysed using the Python SciPy libraries.</w:t>
            </w:r>
          </w:p>
        </w:tc>
        <w:tc>
          <w:tcPr>
            <w:tcW w:w="5395" w:type="dxa"/>
            <w:tcBorders>
              <w:top w:val="single" w:sz="4" w:space="0" w:color="00B0F0"/>
              <w:left w:val="single" w:sz="4" w:space="0" w:color="00B0F0"/>
              <w:bottom w:val="single" w:sz="4" w:space="0" w:color="00B0F0"/>
              <w:right w:val="single" w:sz="4" w:space="0" w:color="00B0F0"/>
            </w:tcBorders>
            <w:hideMark/>
          </w:tcPr>
          <w:p w14:paraId="6BBBEEE9" w14:textId="77777777" w:rsidR="00877DC9" w:rsidRDefault="00877DC9" w:rsidP="00877DC9">
            <w:pPr>
              <w:pStyle w:val="ListParagraph"/>
              <w:numPr>
                <w:ilvl w:val="0"/>
                <w:numId w:val="9"/>
              </w:numPr>
              <w:rPr>
                <w:rFonts w:ascii="Lato" w:hAnsi="Lato"/>
              </w:rPr>
            </w:pPr>
            <w:r>
              <w:rPr>
                <w:rFonts w:ascii="Lato" w:hAnsi="Lato"/>
              </w:rPr>
              <w:t>Create a circuit using a breadboard</w:t>
            </w:r>
          </w:p>
          <w:p w14:paraId="23C94FFD" w14:textId="77777777" w:rsidR="00877DC9" w:rsidRDefault="00877DC9" w:rsidP="00877DC9">
            <w:pPr>
              <w:pStyle w:val="ListParagraph"/>
              <w:numPr>
                <w:ilvl w:val="0"/>
                <w:numId w:val="9"/>
              </w:numPr>
              <w:rPr>
                <w:rFonts w:ascii="Lato" w:hAnsi="Lato"/>
              </w:rPr>
            </w:pPr>
            <w:r>
              <w:rPr>
                <w:rFonts w:ascii="Lato" w:hAnsi="Lato"/>
              </w:rPr>
              <w:t>Create a system to monitor and record environmental conditions within a planted bio dome</w:t>
            </w:r>
          </w:p>
          <w:p w14:paraId="7D0E73C0" w14:textId="77777777" w:rsidR="00877DC9" w:rsidRPr="00FA7C9F" w:rsidRDefault="00877DC9" w:rsidP="00877DC9">
            <w:pPr>
              <w:pStyle w:val="ListParagraph"/>
              <w:numPr>
                <w:ilvl w:val="0"/>
                <w:numId w:val="9"/>
              </w:numPr>
              <w:rPr>
                <w:rFonts w:ascii="Lato" w:hAnsi="Lato"/>
              </w:rPr>
            </w:pPr>
            <w:r>
              <w:rPr>
                <w:rFonts w:ascii="Lato" w:hAnsi="Lato"/>
              </w:rPr>
              <w:t>To turn input and output devices automatically on and off depending upon readings taken by a sensor</w:t>
            </w:r>
          </w:p>
          <w:p w14:paraId="2D6A892F" w14:textId="1C7265E6" w:rsidR="000C1C35" w:rsidRPr="00CF30E3" w:rsidRDefault="000C1C35" w:rsidP="00877DC9">
            <w:pPr>
              <w:pStyle w:val="ListParagraph"/>
              <w:rPr>
                <w:rFonts w:ascii="Lato" w:hAnsi="Lato"/>
              </w:rPr>
            </w:pPr>
          </w:p>
        </w:tc>
      </w:tr>
      <w:tr w:rsidR="000162B6" w14:paraId="22761DF2" w14:textId="77777777" w:rsidTr="00C501C6">
        <w:trPr>
          <w:trHeight w:val="478"/>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55FAD18A" w:rsidR="000162B6" w:rsidRDefault="000162B6" w:rsidP="00D06C11">
            <w:pPr>
              <w:pStyle w:val="Heading2"/>
              <w:rPr>
                <w:rFonts w:ascii="Lato" w:hAnsi="Lato"/>
              </w:rPr>
            </w:pPr>
            <w:r>
              <w:rPr>
                <w:rFonts w:ascii="ZWAdobeF" w:hAnsi="ZWAdobeF" w:cs="ZWAdobeF"/>
                <w:color w:val="auto"/>
                <w:sz w:val="2"/>
                <w:szCs w:val="2"/>
              </w:rPr>
              <w:t>42B</w:t>
            </w:r>
            <w:r>
              <w:rPr>
                <w:rFonts w:ascii="Lato" w:hAnsi="Lato"/>
              </w:rPr>
              <w:t xml:space="preserve">Engagement – </w:t>
            </w:r>
            <w:r w:rsidR="00DC5FCE">
              <w:rPr>
                <w:rFonts w:ascii="Lato" w:hAnsi="Lato"/>
              </w:rPr>
              <w:t>h</w:t>
            </w:r>
            <w:r>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348B25A" w14:textId="43101E89" w:rsidR="000C1C35" w:rsidRDefault="00880F5B" w:rsidP="000162B6">
            <w:pPr>
              <w:pStyle w:val="ListParagraph"/>
              <w:numPr>
                <w:ilvl w:val="0"/>
                <w:numId w:val="11"/>
              </w:numPr>
              <w:rPr>
                <w:rFonts w:ascii="Lato" w:hAnsi="Lato"/>
              </w:rPr>
            </w:pPr>
            <w:r>
              <w:rPr>
                <w:rFonts w:ascii="Lato" w:hAnsi="Lato"/>
              </w:rPr>
              <w:t xml:space="preserve">Learners will enjoy building a functional </w:t>
            </w:r>
            <w:del w:id="5" w:author="Andy Coulson" w:date="2025-01-21T10:35:00Z" w16du:dateUtc="2025-01-21T10:35:00Z">
              <w:r w:rsidDel="006C7D17">
                <w:rPr>
                  <w:rFonts w:ascii="Lato" w:hAnsi="Lato"/>
                </w:rPr>
                <w:delText xml:space="preserve">BioDome </w:delText>
              </w:r>
            </w:del>
            <w:ins w:id="6" w:author="Andy Coulson" w:date="2025-01-21T10:35:00Z" w16du:dateUtc="2025-01-21T10:35:00Z">
              <w:r w:rsidR="006C7D17">
                <w:rPr>
                  <w:rFonts w:ascii="Lato" w:hAnsi="Lato"/>
                </w:rPr>
                <w:t xml:space="preserve">Biodome </w:t>
              </w:r>
            </w:ins>
            <w:r>
              <w:rPr>
                <w:rFonts w:ascii="Lato" w:hAnsi="Lato"/>
              </w:rPr>
              <w:t>which they can use to grow plants in</w:t>
            </w:r>
          </w:p>
          <w:p w14:paraId="2DCCD863" w14:textId="0F76F12E" w:rsidR="00880F5B" w:rsidRDefault="00880F5B" w:rsidP="000162B6">
            <w:pPr>
              <w:pStyle w:val="ListParagraph"/>
              <w:numPr>
                <w:ilvl w:val="0"/>
                <w:numId w:val="11"/>
              </w:numPr>
              <w:rPr>
                <w:rFonts w:ascii="Lato" w:hAnsi="Lato"/>
              </w:rPr>
            </w:pPr>
            <w:r>
              <w:rPr>
                <w:rFonts w:ascii="Lato" w:hAnsi="Lato"/>
              </w:rPr>
              <w:t>Learners will use new libraries with their Arduino to automate tasks</w:t>
            </w:r>
          </w:p>
          <w:p w14:paraId="6FDD284F" w14:textId="610F3BAA" w:rsidR="00880F5B" w:rsidRDefault="00880F5B" w:rsidP="000162B6">
            <w:pPr>
              <w:pStyle w:val="ListParagraph"/>
              <w:numPr>
                <w:ilvl w:val="0"/>
                <w:numId w:val="11"/>
              </w:numPr>
              <w:rPr>
                <w:rFonts w:ascii="Lato" w:hAnsi="Lato"/>
              </w:rPr>
            </w:pPr>
            <w:r>
              <w:rPr>
                <w:rFonts w:ascii="Lato" w:hAnsi="Lato"/>
              </w:rPr>
              <w:t>Learners will also build a couple of output devices which will be attached to a breadboard. They will enjoy building the electrical circuits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6B04C34F" w14:textId="1FD3F5FB" w:rsidR="000C1C35" w:rsidRPr="008611A4" w:rsidRDefault="00880F5B" w:rsidP="008611A4">
            <w:pPr>
              <w:pStyle w:val="ListParagraph"/>
              <w:numPr>
                <w:ilvl w:val="0"/>
                <w:numId w:val="12"/>
              </w:numPr>
              <w:rPr>
                <w:rFonts w:ascii="Lato" w:hAnsi="Lato"/>
              </w:rPr>
            </w:pPr>
            <w:r>
              <w:rPr>
                <w:rFonts w:ascii="Lato" w:hAnsi="Lato"/>
                <w:bCs/>
              </w:rPr>
              <w:t>With support, learners will understand how to wire up a circuit to light up LEDs</w:t>
            </w:r>
          </w:p>
          <w:p w14:paraId="21905063" w14:textId="3DFA3AF7" w:rsidR="008611A4" w:rsidRPr="00880F5B" w:rsidRDefault="008611A4" w:rsidP="008611A4">
            <w:pPr>
              <w:pStyle w:val="ListParagraph"/>
              <w:numPr>
                <w:ilvl w:val="0"/>
                <w:numId w:val="12"/>
              </w:numPr>
              <w:rPr>
                <w:rFonts w:ascii="Lato" w:hAnsi="Lato"/>
              </w:rPr>
            </w:pPr>
            <w:r>
              <w:rPr>
                <w:rFonts w:ascii="Lato" w:hAnsi="Lato"/>
                <w:bCs/>
              </w:rPr>
              <w:t xml:space="preserve">Learners will be able to connect the </w:t>
            </w:r>
            <w:del w:id="7" w:author="Oli.Howson" w:date="2025-01-04T15:33:00Z" w16du:dateUtc="2025-01-04T15:33:00Z">
              <w:r w:rsidDel="002D316F">
                <w:rPr>
                  <w:rFonts w:ascii="Lato" w:hAnsi="Lato"/>
                  <w:bCs/>
                </w:rPr>
                <w:delText xml:space="preserve">MKR1000 </w:delText>
              </w:r>
            </w:del>
            <w:ins w:id="8" w:author="Oli.Howson" w:date="2025-01-04T15:33:00Z" w16du:dateUtc="2025-01-04T15:33:00Z">
              <w:r w:rsidR="002D316F">
                <w:rPr>
                  <w:rFonts w:ascii="Lato" w:hAnsi="Lato"/>
                  <w:bCs/>
                </w:rPr>
                <w:t xml:space="preserve">Arduino MKR </w:t>
              </w:r>
            </w:ins>
            <w:r>
              <w:rPr>
                <w:rFonts w:ascii="Lato" w:hAnsi="Lato"/>
                <w:bCs/>
              </w:rPr>
              <w:t xml:space="preserve">and </w:t>
            </w:r>
            <w:ins w:id="9" w:author="Andy Coulson" w:date="2025-01-21T10:35:00Z" w16du:dateUtc="2025-01-21T10:35:00Z">
              <w:r w:rsidR="006C7D17">
                <w:rPr>
                  <w:rFonts w:ascii="Lato" w:hAnsi="Lato"/>
                  <w:bCs/>
                </w:rPr>
                <w:t xml:space="preserve">MKR </w:t>
              </w:r>
            </w:ins>
            <w:del w:id="10" w:author="Andy Coulson" w:date="2025-01-21T10:35:00Z" w16du:dateUtc="2025-01-21T10:35:00Z">
              <w:r w:rsidDel="006C7D17">
                <w:rPr>
                  <w:rFonts w:ascii="Lato" w:hAnsi="Lato"/>
                  <w:bCs/>
                </w:rPr>
                <w:delText xml:space="preserve">Env </w:delText>
              </w:r>
            </w:del>
            <w:ins w:id="11" w:author="Andy Coulson" w:date="2025-01-21T10:35:00Z" w16du:dateUtc="2025-01-21T10:35:00Z">
              <w:r w:rsidR="006C7D17">
                <w:rPr>
                  <w:rFonts w:ascii="Lato" w:hAnsi="Lato"/>
                  <w:bCs/>
                </w:rPr>
                <w:t xml:space="preserve">ENV </w:t>
              </w:r>
            </w:ins>
            <w:r>
              <w:rPr>
                <w:rFonts w:ascii="Lato" w:hAnsi="Lato"/>
                <w:bCs/>
              </w:rPr>
              <w:t>Shield to a breadboard</w:t>
            </w:r>
          </w:p>
          <w:p w14:paraId="5CD7FA76" w14:textId="5652BB4F" w:rsidR="000162B6" w:rsidRPr="00C543C6" w:rsidRDefault="000162B6" w:rsidP="00D06C11">
            <w:pPr>
              <w:rPr>
                <w:rFonts w:ascii="Lato" w:hAnsi="Lato"/>
                <w:b/>
                <w:bCs/>
              </w:rPr>
            </w:pPr>
            <w:r w:rsidRPr="00C543C6">
              <w:rPr>
                <w:rFonts w:ascii="Lato" w:hAnsi="Lato"/>
                <w:b/>
                <w:bCs/>
              </w:rPr>
              <w:t xml:space="preserve">Good progress: </w:t>
            </w:r>
          </w:p>
          <w:p w14:paraId="2B458133" w14:textId="730E19B0" w:rsidR="000C1C35" w:rsidRDefault="000C1C35" w:rsidP="008611A4">
            <w:pPr>
              <w:pStyle w:val="ListParagraph"/>
              <w:numPr>
                <w:ilvl w:val="0"/>
                <w:numId w:val="12"/>
              </w:numPr>
              <w:rPr>
                <w:rFonts w:ascii="Lato" w:hAnsi="Lato"/>
                <w:bCs/>
              </w:rPr>
            </w:pPr>
            <w:r>
              <w:rPr>
                <w:rFonts w:ascii="Lato" w:hAnsi="Lato"/>
                <w:bCs/>
              </w:rPr>
              <w:t>L</w:t>
            </w:r>
            <w:r w:rsidR="00880F5B">
              <w:rPr>
                <w:rFonts w:ascii="Lato" w:hAnsi="Lato"/>
                <w:bCs/>
              </w:rPr>
              <w:t xml:space="preserve">earners will be able to independently build circuits on a breadboard to turn on </w:t>
            </w:r>
            <w:r w:rsidR="008611A4">
              <w:rPr>
                <w:rFonts w:ascii="Lato" w:hAnsi="Lato"/>
                <w:bCs/>
              </w:rPr>
              <w:t>2</w:t>
            </w:r>
            <w:r w:rsidR="00880F5B">
              <w:rPr>
                <w:rFonts w:ascii="Lato" w:hAnsi="Lato"/>
                <w:bCs/>
              </w:rPr>
              <w:t xml:space="preserve"> bright white LEDs</w:t>
            </w:r>
          </w:p>
          <w:p w14:paraId="3A41075C" w14:textId="6BC42F28" w:rsidR="008611A4" w:rsidRDefault="008611A4" w:rsidP="008611A4">
            <w:pPr>
              <w:pStyle w:val="ListParagraph"/>
              <w:numPr>
                <w:ilvl w:val="0"/>
                <w:numId w:val="12"/>
              </w:numPr>
              <w:rPr>
                <w:rFonts w:ascii="Lato" w:hAnsi="Lato"/>
              </w:rPr>
            </w:pPr>
            <w:r>
              <w:rPr>
                <w:rFonts w:ascii="Lato" w:hAnsi="Lato"/>
              </w:rPr>
              <w:t>Learners will be able to create code which will turn on the LEDs using electronic switches</w:t>
            </w:r>
          </w:p>
          <w:p w14:paraId="60521075" w14:textId="4945DFE9" w:rsidR="008611A4" w:rsidRPr="00C543C6" w:rsidRDefault="008611A4" w:rsidP="008611A4">
            <w:pPr>
              <w:pStyle w:val="ListParagraph"/>
              <w:numPr>
                <w:ilvl w:val="0"/>
                <w:numId w:val="12"/>
              </w:numPr>
              <w:rPr>
                <w:rFonts w:ascii="Lato" w:hAnsi="Lato"/>
              </w:rPr>
            </w:pPr>
            <w:r>
              <w:rPr>
                <w:rFonts w:ascii="Lato" w:hAnsi="Lato"/>
              </w:rPr>
              <w:t>Learners will be able to record a variety of readings from different sensors</w:t>
            </w:r>
          </w:p>
          <w:p w14:paraId="5DC555B7" w14:textId="77777777" w:rsidR="000162B6" w:rsidRDefault="000162B6" w:rsidP="00D06C11">
            <w:pPr>
              <w:rPr>
                <w:rFonts w:ascii="Lato" w:hAnsi="Lato"/>
                <w:b/>
                <w:bCs/>
              </w:rPr>
            </w:pPr>
            <w:r>
              <w:rPr>
                <w:rFonts w:ascii="Lato" w:hAnsi="Lato"/>
                <w:b/>
                <w:bCs/>
              </w:rPr>
              <w:t xml:space="preserve">Exceptional progress: </w:t>
            </w:r>
          </w:p>
          <w:p w14:paraId="68625789" w14:textId="6ECAC01F" w:rsidR="000162B6" w:rsidRDefault="00880F5B" w:rsidP="008611A4">
            <w:pPr>
              <w:pStyle w:val="ListParagraph"/>
              <w:numPr>
                <w:ilvl w:val="0"/>
                <w:numId w:val="12"/>
              </w:numPr>
              <w:rPr>
                <w:rFonts w:ascii="Lato" w:hAnsi="Lato"/>
              </w:rPr>
            </w:pPr>
            <w:r>
              <w:rPr>
                <w:rFonts w:ascii="Lato" w:hAnsi="Lato"/>
              </w:rPr>
              <w:t xml:space="preserve">Learners will be able to independently write code to analyse the data recorded by the MKR </w:t>
            </w:r>
            <w:del w:id="12" w:author="Andy Coulson" w:date="2025-01-21T10:35:00Z" w16du:dateUtc="2025-01-21T10:35:00Z">
              <w:r w:rsidDel="006C7D17">
                <w:rPr>
                  <w:rFonts w:ascii="Lato" w:hAnsi="Lato"/>
                </w:rPr>
                <w:delText>Env</w:delText>
              </w:r>
              <w:r w:rsidR="00EF7862" w:rsidDel="006C7D17">
                <w:rPr>
                  <w:rFonts w:ascii="Lato" w:hAnsi="Lato"/>
                </w:rPr>
                <w:delText xml:space="preserve"> </w:delText>
              </w:r>
            </w:del>
            <w:ins w:id="13" w:author="Andy Coulson" w:date="2025-01-21T10:35:00Z" w16du:dateUtc="2025-01-21T10:35:00Z">
              <w:r w:rsidR="006C7D17">
                <w:rPr>
                  <w:rFonts w:ascii="Lato" w:hAnsi="Lato"/>
                </w:rPr>
                <w:t xml:space="preserve">ENV </w:t>
              </w:r>
            </w:ins>
            <w:r>
              <w:rPr>
                <w:rFonts w:ascii="Lato" w:hAnsi="Lato"/>
              </w:rPr>
              <w:t>Shield</w:t>
            </w:r>
          </w:p>
          <w:p w14:paraId="31449EA1" w14:textId="4616E517" w:rsidR="008611A4" w:rsidRPr="00D731DB" w:rsidRDefault="008611A4" w:rsidP="008611A4">
            <w:pPr>
              <w:pStyle w:val="ListParagraph"/>
              <w:numPr>
                <w:ilvl w:val="0"/>
                <w:numId w:val="12"/>
              </w:numPr>
              <w:rPr>
                <w:rFonts w:ascii="Lato" w:hAnsi="Lato"/>
                <w:bCs/>
              </w:rPr>
            </w:pPr>
            <w:r>
              <w:rPr>
                <w:rFonts w:ascii="Lato" w:hAnsi="Lato"/>
                <w:bCs/>
              </w:rPr>
              <w:t>Learners will be able to create code to turn LEDs on and off at specific times of the day</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63A5E5F" w14:textId="3920B20D" w:rsidR="000C1C35" w:rsidRDefault="00880F5B" w:rsidP="009672A2">
            <w:pPr>
              <w:pStyle w:val="ListParagraph"/>
              <w:numPr>
                <w:ilvl w:val="0"/>
                <w:numId w:val="10"/>
              </w:numPr>
              <w:rPr>
                <w:rFonts w:ascii="Lato" w:hAnsi="Lato"/>
              </w:rPr>
            </w:pPr>
            <w:r>
              <w:rPr>
                <w:rFonts w:ascii="Lato" w:hAnsi="Lato"/>
              </w:rPr>
              <w:t>Learners will be able to use a range of input and output devices</w:t>
            </w:r>
          </w:p>
          <w:p w14:paraId="365B71C4" w14:textId="371D3595" w:rsidR="00880F5B" w:rsidRDefault="00880F5B" w:rsidP="009672A2">
            <w:pPr>
              <w:pStyle w:val="ListParagraph"/>
              <w:numPr>
                <w:ilvl w:val="0"/>
                <w:numId w:val="10"/>
              </w:numPr>
              <w:rPr>
                <w:rFonts w:ascii="Lato" w:hAnsi="Lato"/>
              </w:rPr>
            </w:pPr>
            <w:r>
              <w:rPr>
                <w:rFonts w:ascii="Lato" w:hAnsi="Lato"/>
              </w:rPr>
              <w:t>A breadboard can be used to create a range of circuits</w:t>
            </w:r>
          </w:p>
          <w:p w14:paraId="6EE9733B" w14:textId="7E057A38" w:rsidR="00C543C6" w:rsidRPr="00D731DB" w:rsidRDefault="00880F5B" w:rsidP="00D731DB">
            <w:pPr>
              <w:pStyle w:val="ListParagraph"/>
              <w:numPr>
                <w:ilvl w:val="0"/>
                <w:numId w:val="10"/>
              </w:numPr>
              <w:rPr>
                <w:rFonts w:ascii="Lato" w:hAnsi="Lato"/>
              </w:rPr>
            </w:pPr>
            <w:r>
              <w:rPr>
                <w:rFonts w:ascii="Lato" w:hAnsi="Lato"/>
              </w:rPr>
              <w:t xml:space="preserve">The elements on the breadboard can be controlled using inputs from </w:t>
            </w:r>
            <w:r w:rsidR="008611A4">
              <w:rPr>
                <w:rFonts w:ascii="Lato" w:hAnsi="Lato"/>
              </w:rPr>
              <w:t>a cloud dashboard</w:t>
            </w:r>
          </w:p>
        </w:tc>
        <w:tc>
          <w:tcPr>
            <w:tcW w:w="5395" w:type="dxa"/>
            <w:tcBorders>
              <w:top w:val="single" w:sz="4" w:space="0" w:color="00B0F0"/>
              <w:left w:val="single" w:sz="4" w:space="0" w:color="00B0F0"/>
              <w:bottom w:val="single" w:sz="4" w:space="0" w:color="00B0F0"/>
              <w:right w:val="single" w:sz="4" w:space="0" w:color="00B0F0"/>
            </w:tcBorders>
            <w:hideMark/>
          </w:tcPr>
          <w:p w14:paraId="6CE8F198" w14:textId="77777777" w:rsidR="000C1C35" w:rsidRDefault="00880F5B" w:rsidP="008B6400">
            <w:pPr>
              <w:pStyle w:val="ListParagraph"/>
              <w:numPr>
                <w:ilvl w:val="0"/>
                <w:numId w:val="10"/>
              </w:numPr>
              <w:rPr>
                <w:rFonts w:ascii="Lato" w:hAnsi="Lato"/>
              </w:rPr>
            </w:pPr>
            <w:r>
              <w:rPr>
                <w:rFonts w:ascii="Lato" w:hAnsi="Lato"/>
              </w:rPr>
              <w:t>Input</w:t>
            </w:r>
          </w:p>
          <w:p w14:paraId="61AF0ABA" w14:textId="77777777" w:rsidR="00880F5B" w:rsidRDefault="00880F5B" w:rsidP="008B6400">
            <w:pPr>
              <w:pStyle w:val="ListParagraph"/>
              <w:numPr>
                <w:ilvl w:val="0"/>
                <w:numId w:val="10"/>
              </w:numPr>
              <w:rPr>
                <w:rFonts w:ascii="Lato" w:hAnsi="Lato"/>
              </w:rPr>
            </w:pPr>
            <w:r>
              <w:rPr>
                <w:rFonts w:ascii="Lato" w:hAnsi="Lato"/>
              </w:rPr>
              <w:t>Output</w:t>
            </w:r>
          </w:p>
          <w:p w14:paraId="505C3085" w14:textId="77777777" w:rsidR="00880F5B" w:rsidRDefault="00880F5B" w:rsidP="008B6400">
            <w:pPr>
              <w:pStyle w:val="ListParagraph"/>
              <w:numPr>
                <w:ilvl w:val="0"/>
                <w:numId w:val="10"/>
              </w:numPr>
              <w:rPr>
                <w:rFonts w:ascii="Lato" w:hAnsi="Lato"/>
              </w:rPr>
            </w:pPr>
            <w:r>
              <w:rPr>
                <w:rFonts w:ascii="Lato" w:hAnsi="Lato"/>
              </w:rPr>
              <w:t>Breadboard</w:t>
            </w:r>
          </w:p>
          <w:p w14:paraId="5CEB9243" w14:textId="77777777" w:rsidR="00880F5B" w:rsidRDefault="00880F5B" w:rsidP="008B6400">
            <w:pPr>
              <w:pStyle w:val="ListParagraph"/>
              <w:numPr>
                <w:ilvl w:val="0"/>
                <w:numId w:val="10"/>
              </w:numPr>
              <w:rPr>
                <w:rFonts w:ascii="Lato" w:hAnsi="Lato"/>
              </w:rPr>
            </w:pPr>
            <w:r>
              <w:rPr>
                <w:rFonts w:ascii="Lato" w:hAnsi="Lato"/>
              </w:rPr>
              <w:t>Motor</w:t>
            </w:r>
          </w:p>
          <w:p w14:paraId="3851CFD4" w14:textId="77777777" w:rsidR="00880F5B" w:rsidRDefault="00880F5B" w:rsidP="008B6400">
            <w:pPr>
              <w:pStyle w:val="ListParagraph"/>
              <w:numPr>
                <w:ilvl w:val="0"/>
                <w:numId w:val="10"/>
              </w:numPr>
              <w:rPr>
                <w:rFonts w:ascii="Lato" w:hAnsi="Lato"/>
              </w:rPr>
            </w:pPr>
            <w:r>
              <w:rPr>
                <w:rFonts w:ascii="Lato" w:hAnsi="Lato"/>
              </w:rPr>
              <w:t>Sensors</w:t>
            </w:r>
          </w:p>
          <w:p w14:paraId="10307B84" w14:textId="475400D2" w:rsidR="00880F5B" w:rsidRPr="00880F5B" w:rsidRDefault="00880F5B" w:rsidP="00880F5B">
            <w:pPr>
              <w:pStyle w:val="ListParagraph"/>
              <w:numPr>
                <w:ilvl w:val="0"/>
                <w:numId w:val="10"/>
              </w:numPr>
              <w:rPr>
                <w:rFonts w:ascii="Lato" w:hAnsi="Lato"/>
              </w:rPr>
            </w:pPr>
            <w:r>
              <w:rPr>
                <w:rFonts w:ascii="Lato" w:hAnsi="Lato"/>
              </w:rPr>
              <w:t xml:space="preserve">MKR </w:t>
            </w:r>
            <w:del w:id="14" w:author="Andy Coulson" w:date="2025-01-21T10:35:00Z" w16du:dateUtc="2025-01-21T10:35:00Z">
              <w:r w:rsidDel="006C7D17">
                <w:rPr>
                  <w:rFonts w:ascii="Lato" w:hAnsi="Lato"/>
                </w:rPr>
                <w:delText xml:space="preserve">Env </w:delText>
              </w:r>
            </w:del>
            <w:ins w:id="15" w:author="Andy Coulson" w:date="2025-01-21T10:35:00Z" w16du:dateUtc="2025-01-21T10:35:00Z">
              <w:r w:rsidR="006C7D17">
                <w:rPr>
                  <w:rFonts w:ascii="Lato" w:hAnsi="Lato"/>
                </w:rPr>
                <w:t xml:space="preserve">ENV </w:t>
              </w:r>
            </w:ins>
            <w:r>
              <w:rPr>
                <w:rFonts w:ascii="Lato" w:hAnsi="Lato"/>
              </w:rPr>
              <w:t>Shield</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63E7C8D" w:rsidR="000162B6" w:rsidRPr="005D69C4" w:rsidRDefault="00880F5B" w:rsidP="000162B6">
            <w:pPr>
              <w:rPr>
                <w:rFonts w:ascii="Lato" w:hAnsi="Lato"/>
                <w:bCs/>
              </w:rPr>
            </w:pPr>
            <w:r>
              <w:rPr>
                <w:rFonts w:ascii="Lato" w:hAnsi="Lato"/>
                <w:bCs/>
              </w:rPr>
              <w:t xml:space="preserve">More able learners should be able to implement the skills learned from Lesson 6 to analyse the data recordings taken by the </w:t>
            </w:r>
            <w:ins w:id="16" w:author="Andy Coulson" w:date="2025-01-21T10:35:00Z" w16du:dateUtc="2025-01-21T10:35:00Z">
              <w:r w:rsidR="006C7D17">
                <w:rPr>
                  <w:rFonts w:ascii="Lato" w:hAnsi="Lato"/>
                  <w:bCs/>
                </w:rPr>
                <w:t xml:space="preserve">MKR </w:t>
              </w:r>
            </w:ins>
            <w:del w:id="17" w:author="Andy Coulson" w:date="2025-01-21T10:35:00Z" w16du:dateUtc="2025-01-21T10:35:00Z">
              <w:r w:rsidR="00680D77" w:rsidDel="006C7D17">
                <w:rPr>
                  <w:rFonts w:ascii="Lato" w:hAnsi="Lato"/>
                  <w:bCs/>
                </w:rPr>
                <w:delText>E</w:delText>
              </w:r>
              <w:r w:rsidR="008611A4" w:rsidDel="006C7D17">
                <w:rPr>
                  <w:rFonts w:ascii="Lato" w:hAnsi="Lato"/>
                  <w:bCs/>
                </w:rPr>
                <w:delText xml:space="preserve">nv </w:delText>
              </w:r>
            </w:del>
            <w:ins w:id="18" w:author="Andy Coulson" w:date="2025-01-21T10:35:00Z" w16du:dateUtc="2025-01-21T10:35:00Z">
              <w:r w:rsidR="006C7D17">
                <w:rPr>
                  <w:rFonts w:ascii="Lato" w:hAnsi="Lato"/>
                  <w:bCs/>
                </w:rPr>
                <w:t xml:space="preserve">ENV </w:t>
              </w:r>
            </w:ins>
            <w:r w:rsidR="00680D77">
              <w:rPr>
                <w:rFonts w:ascii="Lato" w:hAnsi="Lato"/>
                <w:bCs/>
              </w:rPr>
              <w:t>S</w:t>
            </w:r>
            <w:r w:rsidR="008611A4">
              <w:rPr>
                <w:rFonts w:ascii="Lato" w:hAnsi="Lato"/>
                <w:bCs/>
              </w:rPr>
              <w:t>hield</w:t>
            </w:r>
            <w:r>
              <w:rPr>
                <w:rFonts w:ascii="Lato" w:hAnsi="Lato"/>
                <w:bCs/>
              </w:rPr>
              <w:t>.</w:t>
            </w:r>
            <w:r w:rsidR="009B1CE2">
              <w:rPr>
                <w:rFonts w:ascii="Lato" w:hAnsi="Lato"/>
                <w:bCs/>
              </w:rPr>
              <w:t xml:space="preserve"> </w:t>
            </w:r>
          </w:p>
        </w:tc>
        <w:tc>
          <w:tcPr>
            <w:tcW w:w="5395" w:type="dxa"/>
            <w:tcBorders>
              <w:top w:val="single" w:sz="4" w:space="0" w:color="00B0F0"/>
              <w:left w:val="single" w:sz="4" w:space="0" w:color="00B0F0"/>
              <w:bottom w:val="single" w:sz="4" w:space="0" w:color="00B0F0"/>
              <w:right w:val="single" w:sz="4" w:space="0" w:color="00B0F0"/>
            </w:tcBorders>
          </w:tcPr>
          <w:p w14:paraId="089A3878" w14:textId="38C8C804" w:rsidR="00C543C6" w:rsidRDefault="001A7B5F" w:rsidP="008B6400">
            <w:pPr>
              <w:pStyle w:val="ListParagraph"/>
              <w:numPr>
                <w:ilvl w:val="0"/>
                <w:numId w:val="10"/>
              </w:numPr>
              <w:rPr>
                <w:rFonts w:ascii="Lato" w:hAnsi="Lato"/>
              </w:rPr>
            </w:pPr>
            <w:r>
              <w:rPr>
                <w:rFonts w:ascii="Lato" w:hAnsi="Lato"/>
              </w:rPr>
              <w:t>.</w:t>
            </w:r>
            <w:r w:rsidR="00680D77">
              <w:rPr>
                <w:rFonts w:ascii="Lato" w:hAnsi="Lato"/>
              </w:rPr>
              <w:t>p</w:t>
            </w:r>
            <w:r w:rsidR="000C1C35">
              <w:rPr>
                <w:rFonts w:ascii="Lato" w:hAnsi="Lato"/>
              </w:rPr>
              <w:t>pt</w:t>
            </w:r>
          </w:p>
          <w:p w14:paraId="6F04766C" w14:textId="77777777" w:rsidR="000C1C35" w:rsidRDefault="00880F5B" w:rsidP="008B6400">
            <w:pPr>
              <w:pStyle w:val="ListParagraph"/>
              <w:numPr>
                <w:ilvl w:val="0"/>
                <w:numId w:val="10"/>
              </w:numPr>
              <w:rPr>
                <w:rFonts w:ascii="Lato" w:hAnsi="Lato"/>
              </w:rPr>
            </w:pPr>
            <w:r>
              <w:rPr>
                <w:rFonts w:ascii="Lato" w:hAnsi="Lato"/>
              </w:rPr>
              <w:t>Arduino MKR 1000</w:t>
            </w:r>
          </w:p>
          <w:p w14:paraId="48692D6E" w14:textId="77777777" w:rsidR="00880F5B" w:rsidRDefault="00880F5B" w:rsidP="008B6400">
            <w:pPr>
              <w:pStyle w:val="ListParagraph"/>
              <w:numPr>
                <w:ilvl w:val="0"/>
                <w:numId w:val="10"/>
              </w:numPr>
              <w:rPr>
                <w:rFonts w:ascii="Lato" w:hAnsi="Lato"/>
              </w:rPr>
            </w:pPr>
            <w:r>
              <w:rPr>
                <w:rFonts w:ascii="Lato" w:hAnsi="Lato"/>
              </w:rPr>
              <w:t>Breadboard</w:t>
            </w:r>
          </w:p>
          <w:p w14:paraId="6A8864E8" w14:textId="11AF8E0A" w:rsidR="00880F5B" w:rsidRDefault="00880F5B" w:rsidP="008B6400">
            <w:pPr>
              <w:pStyle w:val="ListParagraph"/>
              <w:numPr>
                <w:ilvl w:val="0"/>
                <w:numId w:val="10"/>
              </w:numPr>
              <w:rPr>
                <w:rFonts w:ascii="Lato" w:hAnsi="Lato"/>
              </w:rPr>
            </w:pPr>
            <w:r>
              <w:rPr>
                <w:rFonts w:ascii="Lato" w:hAnsi="Lato"/>
              </w:rPr>
              <w:t xml:space="preserve">MKR </w:t>
            </w:r>
            <w:del w:id="19" w:author="Andy Coulson" w:date="2025-01-21T10:35:00Z" w16du:dateUtc="2025-01-21T10:35:00Z">
              <w:r w:rsidDel="006C7D17">
                <w:rPr>
                  <w:rFonts w:ascii="Lato" w:hAnsi="Lato"/>
                </w:rPr>
                <w:delText>Env</w:delText>
              </w:r>
              <w:r w:rsidR="00EF7862" w:rsidDel="006C7D17">
                <w:rPr>
                  <w:rFonts w:ascii="Lato" w:hAnsi="Lato"/>
                </w:rPr>
                <w:delText xml:space="preserve"> </w:delText>
              </w:r>
            </w:del>
            <w:ins w:id="20" w:author="Andy Coulson" w:date="2025-01-21T10:35:00Z" w16du:dateUtc="2025-01-21T10:35:00Z">
              <w:r w:rsidR="006C7D17">
                <w:rPr>
                  <w:rFonts w:ascii="Lato" w:hAnsi="Lato"/>
                </w:rPr>
                <w:t xml:space="preserve">ENV </w:t>
              </w:r>
            </w:ins>
            <w:r>
              <w:rPr>
                <w:rFonts w:ascii="Lato" w:hAnsi="Lato"/>
              </w:rPr>
              <w:t>Shield</w:t>
            </w:r>
          </w:p>
          <w:p w14:paraId="5E843C04" w14:textId="77777777" w:rsidR="00880F5B" w:rsidRDefault="00880F5B" w:rsidP="008B6400">
            <w:pPr>
              <w:pStyle w:val="ListParagraph"/>
              <w:numPr>
                <w:ilvl w:val="0"/>
                <w:numId w:val="10"/>
              </w:numPr>
              <w:rPr>
                <w:rFonts w:ascii="Lato" w:hAnsi="Lato"/>
              </w:rPr>
            </w:pPr>
            <w:r>
              <w:rPr>
                <w:rFonts w:ascii="Lato" w:hAnsi="Lato"/>
              </w:rPr>
              <w:t>Bright white LEDs</w:t>
            </w:r>
          </w:p>
          <w:p w14:paraId="555B3958" w14:textId="48CE680F" w:rsidR="00EF7862" w:rsidRPr="00EF7862" w:rsidRDefault="00880F5B" w:rsidP="00EF7862">
            <w:pPr>
              <w:pStyle w:val="ListParagraph"/>
              <w:numPr>
                <w:ilvl w:val="0"/>
                <w:numId w:val="10"/>
              </w:numPr>
              <w:rPr>
                <w:rFonts w:ascii="Lato" w:hAnsi="Lato"/>
              </w:rPr>
            </w:pPr>
            <w:r>
              <w:rPr>
                <w:rFonts w:ascii="Lato" w:hAnsi="Lato"/>
              </w:rPr>
              <w:t>Resistor</w:t>
            </w:r>
            <w:r w:rsidR="00EF7862">
              <w:rPr>
                <w:rFonts w:ascii="Lato" w:hAnsi="Lato"/>
              </w:rPr>
              <w:t>s</w:t>
            </w:r>
          </w:p>
          <w:p w14:paraId="4AEB751C" w14:textId="77777777" w:rsidR="00880F5B" w:rsidRDefault="00880F5B" w:rsidP="008B6400">
            <w:pPr>
              <w:pStyle w:val="ListParagraph"/>
              <w:numPr>
                <w:ilvl w:val="0"/>
                <w:numId w:val="10"/>
              </w:numPr>
              <w:rPr>
                <w:rFonts w:ascii="Lato" w:hAnsi="Lato"/>
              </w:rPr>
            </w:pPr>
            <w:r>
              <w:rPr>
                <w:rFonts w:ascii="Lato" w:hAnsi="Lato"/>
              </w:rPr>
              <w:t>Motor</w:t>
            </w:r>
          </w:p>
          <w:p w14:paraId="548BA9C0" w14:textId="77777777" w:rsidR="00880F5B" w:rsidRDefault="00880F5B" w:rsidP="008B6400">
            <w:pPr>
              <w:pStyle w:val="ListParagraph"/>
              <w:numPr>
                <w:ilvl w:val="0"/>
                <w:numId w:val="10"/>
              </w:numPr>
              <w:rPr>
                <w:rFonts w:ascii="Lato" w:hAnsi="Lato"/>
              </w:rPr>
            </w:pPr>
            <w:r>
              <w:rPr>
                <w:rFonts w:ascii="Lato" w:hAnsi="Lato"/>
              </w:rPr>
              <w:t>Fan blade for motor</w:t>
            </w:r>
          </w:p>
          <w:p w14:paraId="606E7FE0" w14:textId="77777777" w:rsidR="00EF7862" w:rsidRDefault="00EF7862" w:rsidP="008B6400">
            <w:pPr>
              <w:pStyle w:val="ListParagraph"/>
              <w:numPr>
                <w:ilvl w:val="0"/>
                <w:numId w:val="10"/>
              </w:numPr>
              <w:rPr>
                <w:rFonts w:ascii="Lato" w:hAnsi="Lato"/>
              </w:rPr>
            </w:pPr>
            <w:r>
              <w:rPr>
                <w:rFonts w:ascii="Lato" w:hAnsi="Lato"/>
              </w:rPr>
              <w:lastRenderedPageBreak/>
              <w:t>Plants / seeds and soil</w:t>
            </w:r>
          </w:p>
          <w:p w14:paraId="5563E458" w14:textId="77777777" w:rsidR="00EF7862" w:rsidRDefault="00EF7862" w:rsidP="008B6400">
            <w:pPr>
              <w:pStyle w:val="ListParagraph"/>
              <w:numPr>
                <w:ilvl w:val="0"/>
                <w:numId w:val="10"/>
              </w:numPr>
              <w:rPr>
                <w:rFonts w:ascii="Lato" w:hAnsi="Lato"/>
              </w:rPr>
            </w:pPr>
            <w:r>
              <w:rPr>
                <w:rFonts w:ascii="Lato" w:hAnsi="Lato"/>
              </w:rPr>
              <w:t>Plastic bottle</w:t>
            </w:r>
          </w:p>
          <w:p w14:paraId="02B6DC7C" w14:textId="77777777" w:rsidR="00EF7862" w:rsidRDefault="00EF7862" w:rsidP="008B6400">
            <w:pPr>
              <w:pStyle w:val="ListParagraph"/>
              <w:numPr>
                <w:ilvl w:val="0"/>
                <w:numId w:val="10"/>
              </w:numPr>
              <w:rPr>
                <w:rFonts w:ascii="Lato" w:hAnsi="Lato"/>
              </w:rPr>
            </w:pPr>
            <w:r>
              <w:rPr>
                <w:rFonts w:ascii="Lato" w:hAnsi="Lato"/>
              </w:rPr>
              <w:t>Cardboard or plywood for plastic bottle lid</w:t>
            </w:r>
          </w:p>
          <w:p w14:paraId="0A9A820F" w14:textId="77777777" w:rsidR="001A7B5F" w:rsidRDefault="00EF7862" w:rsidP="001A7B5F">
            <w:pPr>
              <w:pStyle w:val="ListParagraph"/>
              <w:numPr>
                <w:ilvl w:val="0"/>
                <w:numId w:val="10"/>
              </w:numPr>
              <w:rPr>
                <w:rFonts w:ascii="Lato" w:hAnsi="Lato"/>
              </w:rPr>
            </w:pPr>
            <w:r>
              <w:rPr>
                <w:rFonts w:ascii="Lato" w:hAnsi="Lato"/>
              </w:rPr>
              <w:t>SD card (optional)</w:t>
            </w:r>
          </w:p>
          <w:p w14:paraId="50775D21" w14:textId="3F7BAFEA" w:rsidR="00D6535B" w:rsidRPr="001A7B5F" w:rsidRDefault="00D6535B" w:rsidP="001A7B5F">
            <w:pPr>
              <w:pStyle w:val="ListParagraph"/>
              <w:numPr>
                <w:ilvl w:val="0"/>
                <w:numId w:val="10"/>
              </w:numPr>
              <w:rPr>
                <w:rFonts w:ascii="Lato" w:hAnsi="Lato"/>
              </w:rPr>
            </w:pPr>
            <w:r w:rsidRPr="001A7B5F">
              <w:rPr>
                <w:rFonts w:ascii="Lato" w:hAnsi="Lato"/>
              </w:rPr>
              <w:t>Arduino MKR 1000</w:t>
            </w:r>
            <w:ins w:id="21" w:author="Oli.Howson" w:date="2025-01-04T15:34:00Z" w16du:dateUtc="2025-01-04T15:34:00Z">
              <w:r w:rsidR="002D316F">
                <w:rPr>
                  <w:rFonts w:ascii="Lato" w:hAnsi="Lato"/>
                </w:rPr>
                <w:t xml:space="preserve"> / 1010</w:t>
              </w:r>
            </w:ins>
          </w:p>
          <w:p w14:paraId="0E3C97D4" w14:textId="77777777" w:rsidR="00D6535B" w:rsidRDefault="00D6535B" w:rsidP="00D6535B">
            <w:pPr>
              <w:pStyle w:val="ListParagraph"/>
              <w:numPr>
                <w:ilvl w:val="0"/>
                <w:numId w:val="10"/>
              </w:numPr>
              <w:rPr>
                <w:rFonts w:ascii="Lato" w:hAnsi="Lato"/>
              </w:rPr>
            </w:pPr>
            <w:r>
              <w:rPr>
                <w:rFonts w:ascii="Lato" w:hAnsi="Lato"/>
              </w:rPr>
              <w:t>Breadboard</w:t>
            </w:r>
          </w:p>
          <w:p w14:paraId="45995584" w14:textId="4CA8EF7A" w:rsidR="00D6535B" w:rsidRDefault="00D6535B" w:rsidP="00D6535B">
            <w:pPr>
              <w:pStyle w:val="ListParagraph"/>
              <w:numPr>
                <w:ilvl w:val="0"/>
                <w:numId w:val="10"/>
              </w:numPr>
              <w:rPr>
                <w:rFonts w:ascii="Lato" w:hAnsi="Lato"/>
              </w:rPr>
            </w:pPr>
            <w:r>
              <w:rPr>
                <w:rFonts w:ascii="Lato" w:hAnsi="Lato"/>
              </w:rPr>
              <w:t xml:space="preserve">MKR </w:t>
            </w:r>
            <w:del w:id="22" w:author="Andy Coulson" w:date="2025-01-21T10:36:00Z" w16du:dateUtc="2025-01-21T10:36:00Z">
              <w:r w:rsidDel="006C7D17">
                <w:rPr>
                  <w:rFonts w:ascii="Lato" w:hAnsi="Lato"/>
                </w:rPr>
                <w:delText xml:space="preserve">Env </w:delText>
              </w:r>
            </w:del>
            <w:ins w:id="23" w:author="Andy Coulson" w:date="2025-01-21T10:36:00Z" w16du:dateUtc="2025-01-21T10:36:00Z">
              <w:r w:rsidR="006C7D17">
                <w:rPr>
                  <w:rFonts w:ascii="Lato" w:hAnsi="Lato"/>
                </w:rPr>
                <w:t xml:space="preserve">ENV </w:t>
              </w:r>
            </w:ins>
            <w:r>
              <w:rPr>
                <w:rFonts w:ascii="Lato" w:hAnsi="Lato"/>
              </w:rPr>
              <w:t>Shield</w:t>
            </w:r>
          </w:p>
          <w:p w14:paraId="267276F5" w14:textId="77777777" w:rsidR="00D6535B" w:rsidRDefault="00D6535B" w:rsidP="00D6535B">
            <w:pPr>
              <w:pStyle w:val="ListParagraph"/>
              <w:numPr>
                <w:ilvl w:val="0"/>
                <w:numId w:val="10"/>
              </w:numPr>
              <w:rPr>
                <w:rFonts w:ascii="Lato" w:hAnsi="Lato"/>
              </w:rPr>
            </w:pPr>
            <w:r>
              <w:rPr>
                <w:rFonts w:ascii="Lato" w:hAnsi="Lato"/>
              </w:rPr>
              <w:t>Bright white LEDs</w:t>
            </w:r>
          </w:p>
          <w:p w14:paraId="104A4BDB" w14:textId="77777777" w:rsidR="00D6535B" w:rsidRPr="00EF7862" w:rsidRDefault="00D6535B" w:rsidP="00D6535B">
            <w:pPr>
              <w:pStyle w:val="ListParagraph"/>
              <w:numPr>
                <w:ilvl w:val="0"/>
                <w:numId w:val="10"/>
              </w:numPr>
              <w:rPr>
                <w:rFonts w:ascii="Lato" w:hAnsi="Lato"/>
              </w:rPr>
            </w:pPr>
            <w:r>
              <w:rPr>
                <w:rFonts w:ascii="Lato" w:hAnsi="Lato"/>
              </w:rPr>
              <w:t>Resistors</w:t>
            </w:r>
          </w:p>
          <w:p w14:paraId="0D4CC28A" w14:textId="77777777" w:rsidR="00D6535B" w:rsidRDefault="00D6535B" w:rsidP="00D6535B">
            <w:pPr>
              <w:pStyle w:val="ListParagraph"/>
              <w:numPr>
                <w:ilvl w:val="0"/>
                <w:numId w:val="10"/>
              </w:numPr>
              <w:rPr>
                <w:rFonts w:ascii="Lato" w:hAnsi="Lato"/>
              </w:rPr>
            </w:pPr>
            <w:r>
              <w:rPr>
                <w:rFonts w:ascii="Lato" w:hAnsi="Lato"/>
              </w:rPr>
              <w:t>Motor</w:t>
            </w:r>
          </w:p>
          <w:p w14:paraId="54CFE187" w14:textId="77777777" w:rsidR="00D6535B" w:rsidRDefault="00D6535B" w:rsidP="00D6535B">
            <w:pPr>
              <w:pStyle w:val="ListParagraph"/>
              <w:numPr>
                <w:ilvl w:val="0"/>
                <w:numId w:val="10"/>
              </w:numPr>
              <w:rPr>
                <w:rFonts w:ascii="Lato" w:hAnsi="Lato"/>
              </w:rPr>
            </w:pPr>
            <w:r>
              <w:rPr>
                <w:rFonts w:ascii="Lato" w:hAnsi="Lato"/>
              </w:rPr>
              <w:t>Fan blade for motor</w:t>
            </w:r>
          </w:p>
          <w:p w14:paraId="048C755E" w14:textId="77777777" w:rsidR="00D6535B" w:rsidRDefault="00D6535B" w:rsidP="00D6535B">
            <w:pPr>
              <w:pStyle w:val="ListParagraph"/>
              <w:numPr>
                <w:ilvl w:val="0"/>
                <w:numId w:val="10"/>
              </w:numPr>
              <w:rPr>
                <w:ins w:id="24" w:author="Oli.Howson" w:date="2025-01-04T15:34:00Z" w16du:dateUtc="2025-01-04T15:34:00Z"/>
                <w:rFonts w:ascii="Lato" w:hAnsi="Lato"/>
              </w:rPr>
            </w:pPr>
            <w:r>
              <w:rPr>
                <w:rFonts w:ascii="Lato" w:hAnsi="Lato"/>
              </w:rPr>
              <w:t>SD card (optional)</w:t>
            </w:r>
          </w:p>
          <w:p w14:paraId="01003122" w14:textId="60398906" w:rsidR="002D316F" w:rsidRPr="001A7B5F" w:rsidRDefault="002D316F" w:rsidP="00D6535B">
            <w:pPr>
              <w:pStyle w:val="ListParagraph"/>
              <w:numPr>
                <w:ilvl w:val="0"/>
                <w:numId w:val="10"/>
              </w:numPr>
              <w:rPr>
                <w:rFonts w:ascii="Lato" w:hAnsi="Lato"/>
              </w:rPr>
            </w:pPr>
            <w:ins w:id="25" w:author="Oli.Howson" w:date="2025-01-04T15:34:00Z" w16du:dateUtc="2025-01-04T15:34:00Z">
              <w:r>
                <w:rPr>
                  <w:rFonts w:ascii="Lato" w:hAnsi="Lato"/>
                </w:rPr>
                <w:t>L298N Motor Driver</w:t>
              </w:r>
            </w:ins>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611C2E6" w14:textId="74BE338B" w:rsidR="000C1C35" w:rsidRDefault="00880F5B" w:rsidP="008611A4">
            <w:pPr>
              <w:pStyle w:val="ListParagraph"/>
              <w:numPr>
                <w:ilvl w:val="0"/>
                <w:numId w:val="8"/>
              </w:numPr>
              <w:rPr>
                <w:rFonts w:ascii="Lato" w:hAnsi="Lato"/>
              </w:rPr>
            </w:pPr>
            <w:r>
              <w:rPr>
                <w:rFonts w:ascii="Lato" w:hAnsi="Lato"/>
              </w:rPr>
              <w:t xml:space="preserve">Introduce learners to the project. </w:t>
            </w:r>
            <w:r w:rsidR="00EF7862">
              <w:rPr>
                <w:rFonts w:ascii="Lato" w:hAnsi="Lato"/>
              </w:rPr>
              <w:t xml:space="preserve">They will be building a </w:t>
            </w:r>
            <w:del w:id="26" w:author="Andy Coulson" w:date="2025-01-21T10:36:00Z" w16du:dateUtc="2025-01-21T10:36:00Z">
              <w:r w:rsidR="00EF7862" w:rsidDel="006C7D17">
                <w:rPr>
                  <w:rFonts w:ascii="Lato" w:hAnsi="Lato"/>
                </w:rPr>
                <w:delText xml:space="preserve">BioDome </w:delText>
              </w:r>
            </w:del>
            <w:ins w:id="27" w:author="Andy Coulson" w:date="2025-01-21T10:36:00Z" w16du:dateUtc="2025-01-21T10:36:00Z">
              <w:r w:rsidR="006C7D17">
                <w:rPr>
                  <w:rFonts w:ascii="Lato" w:hAnsi="Lato"/>
                </w:rPr>
                <w:t xml:space="preserve">Biodome </w:t>
              </w:r>
            </w:ins>
            <w:r w:rsidR="00EF7862">
              <w:rPr>
                <w:rFonts w:ascii="Lato" w:hAnsi="Lato"/>
              </w:rPr>
              <w:t>which they will use to grow plants and monitor the environmental conditions.</w:t>
            </w:r>
          </w:p>
          <w:p w14:paraId="0EF58F31" w14:textId="67436347" w:rsidR="00EF7862" w:rsidRDefault="00EF7862" w:rsidP="008611A4">
            <w:pPr>
              <w:pStyle w:val="ListParagraph"/>
              <w:numPr>
                <w:ilvl w:val="0"/>
                <w:numId w:val="8"/>
              </w:numPr>
              <w:rPr>
                <w:rFonts w:ascii="Lato" w:hAnsi="Lato"/>
              </w:rPr>
            </w:pPr>
            <w:r>
              <w:rPr>
                <w:rFonts w:ascii="Lato" w:hAnsi="Lato"/>
              </w:rPr>
              <w:t>Introduce learners to the breadboard concept. To date</w:t>
            </w:r>
            <w:r w:rsidR="00680D77">
              <w:rPr>
                <w:rFonts w:ascii="Lato" w:hAnsi="Lato"/>
              </w:rPr>
              <w:t>,</w:t>
            </w:r>
            <w:r>
              <w:rPr>
                <w:rFonts w:ascii="Lato" w:hAnsi="Lato"/>
              </w:rPr>
              <w:t xml:space="preserve"> learners will have built devices using the MKR series of modules. The breadboard allows more flexibility. In this project the breadboard will hold </w:t>
            </w:r>
            <w:r w:rsidR="008611A4">
              <w:rPr>
                <w:rFonts w:ascii="Lato" w:hAnsi="Lato"/>
              </w:rPr>
              <w:t>2</w:t>
            </w:r>
            <w:r>
              <w:rPr>
                <w:rFonts w:ascii="Lato" w:hAnsi="Lato"/>
              </w:rPr>
              <w:t xml:space="preserve"> bright white LEDs and a motor.</w:t>
            </w:r>
          </w:p>
          <w:p w14:paraId="6BE139FB" w14:textId="501B12EF" w:rsidR="00EF7862" w:rsidRDefault="00EF7862" w:rsidP="008611A4">
            <w:pPr>
              <w:pStyle w:val="ListParagraph"/>
              <w:numPr>
                <w:ilvl w:val="0"/>
                <w:numId w:val="8"/>
              </w:numPr>
              <w:rPr>
                <w:rFonts w:ascii="Lato" w:hAnsi="Lato"/>
              </w:rPr>
            </w:pPr>
            <w:r>
              <w:rPr>
                <w:rFonts w:ascii="Lato" w:hAnsi="Lato"/>
              </w:rPr>
              <w:t xml:space="preserve">Demonstrate to learners how to wire up the breadboard to hold </w:t>
            </w:r>
            <w:r w:rsidR="008611A4">
              <w:rPr>
                <w:rFonts w:ascii="Lato" w:hAnsi="Lato"/>
              </w:rPr>
              <w:t>two</w:t>
            </w:r>
            <w:r>
              <w:rPr>
                <w:rFonts w:ascii="Lato" w:hAnsi="Lato"/>
              </w:rPr>
              <w:t xml:space="preserve"> LEDs. Learners should then create this circuit. Inform learners that this module will be mounted to the top of the </w:t>
            </w:r>
            <w:del w:id="28" w:author="Andy Coulson" w:date="2025-01-21T10:36:00Z" w16du:dateUtc="2025-01-21T10:36:00Z">
              <w:r w:rsidDel="006C7D17">
                <w:rPr>
                  <w:rFonts w:ascii="Lato" w:hAnsi="Lato"/>
                </w:rPr>
                <w:delText xml:space="preserve">BioDome </w:delText>
              </w:r>
            </w:del>
            <w:ins w:id="29" w:author="Andy Coulson" w:date="2025-01-21T10:36:00Z" w16du:dateUtc="2025-01-21T10:36:00Z">
              <w:r w:rsidR="006C7D17">
                <w:rPr>
                  <w:rFonts w:ascii="Lato" w:hAnsi="Lato"/>
                </w:rPr>
                <w:t xml:space="preserve">Biodome </w:t>
              </w:r>
            </w:ins>
            <w:r>
              <w:rPr>
                <w:rFonts w:ascii="Lato" w:hAnsi="Lato"/>
              </w:rPr>
              <w:t>to provide light for photosynthesis to occur within the dome.</w:t>
            </w:r>
          </w:p>
          <w:p w14:paraId="79D05988" w14:textId="42C5D86C" w:rsidR="00EF7862" w:rsidRDefault="00EF7862" w:rsidP="008611A4">
            <w:pPr>
              <w:pStyle w:val="ListParagraph"/>
              <w:numPr>
                <w:ilvl w:val="0"/>
                <w:numId w:val="8"/>
              </w:numPr>
              <w:rPr>
                <w:rFonts w:ascii="Lato" w:hAnsi="Lato"/>
              </w:rPr>
            </w:pPr>
            <w:r>
              <w:rPr>
                <w:rFonts w:ascii="Lato" w:hAnsi="Lato"/>
              </w:rPr>
              <w:t xml:space="preserve">Talk learners through the code to control both the LEDs. </w:t>
            </w:r>
            <w:r w:rsidR="008611A4">
              <w:rPr>
                <w:rFonts w:ascii="Lato" w:hAnsi="Lato"/>
              </w:rPr>
              <w:t>Initially the LEDs should be set to be turned on all the time.</w:t>
            </w:r>
          </w:p>
          <w:p w14:paraId="2945EF33" w14:textId="729C4FD8" w:rsidR="008611A4" w:rsidRPr="008611A4" w:rsidRDefault="008611A4" w:rsidP="008611A4">
            <w:pPr>
              <w:pStyle w:val="ListParagraph"/>
              <w:numPr>
                <w:ilvl w:val="0"/>
                <w:numId w:val="8"/>
              </w:numPr>
              <w:rPr>
                <w:rFonts w:ascii="Lato" w:hAnsi="Lato"/>
              </w:rPr>
            </w:pPr>
            <w:r>
              <w:rPr>
                <w:rFonts w:ascii="Lato" w:hAnsi="Lato"/>
              </w:rPr>
              <w:t xml:space="preserve">Talk learners through the code to take readings from the </w:t>
            </w:r>
            <w:ins w:id="30" w:author="Andy Coulson" w:date="2025-01-21T10:36:00Z" w16du:dateUtc="2025-01-21T10:36:00Z">
              <w:r w:rsidR="006C7D17">
                <w:rPr>
                  <w:rFonts w:ascii="Lato" w:hAnsi="Lato"/>
                </w:rPr>
                <w:t xml:space="preserve">MKR </w:t>
              </w:r>
            </w:ins>
            <w:del w:id="31" w:author="Andy Coulson" w:date="2025-01-21T10:36:00Z" w16du:dateUtc="2025-01-21T10:36:00Z">
              <w:r w:rsidR="00AE5684" w:rsidDel="006C7D17">
                <w:rPr>
                  <w:rFonts w:ascii="Lato" w:hAnsi="Lato"/>
                </w:rPr>
                <w:delText>E</w:delText>
              </w:r>
              <w:r w:rsidDel="006C7D17">
                <w:rPr>
                  <w:rFonts w:ascii="Lato" w:hAnsi="Lato"/>
                </w:rPr>
                <w:delText xml:space="preserve">nv </w:delText>
              </w:r>
            </w:del>
            <w:ins w:id="32" w:author="Andy Coulson" w:date="2025-01-21T10:36:00Z" w16du:dateUtc="2025-01-21T10:36:00Z">
              <w:r w:rsidR="006C7D17">
                <w:rPr>
                  <w:rFonts w:ascii="Lato" w:hAnsi="Lato"/>
                </w:rPr>
                <w:t xml:space="preserve">ENV </w:t>
              </w:r>
            </w:ins>
            <w:r w:rsidR="00AE5684">
              <w:rPr>
                <w:rFonts w:ascii="Lato" w:hAnsi="Lato"/>
              </w:rPr>
              <w:t>S</w:t>
            </w:r>
            <w:r>
              <w:rPr>
                <w:rFonts w:ascii="Lato" w:hAnsi="Lato"/>
              </w:rPr>
              <w:t>hield.</w:t>
            </w:r>
          </w:p>
          <w:p w14:paraId="7CFF079A" w14:textId="145DF419" w:rsidR="00EF7862" w:rsidRDefault="00EF7862" w:rsidP="008611A4">
            <w:pPr>
              <w:pStyle w:val="ListParagraph"/>
              <w:numPr>
                <w:ilvl w:val="0"/>
                <w:numId w:val="8"/>
              </w:numPr>
              <w:rPr>
                <w:rFonts w:ascii="Lato" w:hAnsi="Lato"/>
              </w:rPr>
            </w:pPr>
            <w:r>
              <w:rPr>
                <w:rFonts w:ascii="Lato" w:hAnsi="Lato"/>
              </w:rPr>
              <w:t xml:space="preserve">Learners should then explore the possibilities that the MKR </w:t>
            </w:r>
            <w:del w:id="33" w:author="Andy Coulson" w:date="2025-01-21T10:36:00Z" w16du:dateUtc="2025-01-21T10:36:00Z">
              <w:r w:rsidDel="005F5DA8">
                <w:rPr>
                  <w:rFonts w:ascii="Lato" w:hAnsi="Lato"/>
                </w:rPr>
                <w:delText xml:space="preserve">Env </w:delText>
              </w:r>
            </w:del>
            <w:ins w:id="34" w:author="Andy Coulson" w:date="2025-01-21T10:36:00Z" w16du:dateUtc="2025-01-21T10:36:00Z">
              <w:r w:rsidR="005F5DA8">
                <w:rPr>
                  <w:rFonts w:ascii="Lato" w:hAnsi="Lato"/>
                </w:rPr>
                <w:t xml:space="preserve">ENV </w:t>
              </w:r>
            </w:ins>
            <w:r>
              <w:rPr>
                <w:rFonts w:ascii="Lato" w:hAnsi="Lato"/>
              </w:rPr>
              <w:t xml:space="preserve">Shield offers. They should use the Internet to research which sensors it contains. Learners should then feedback and discuss how these readings could be used to control the environment. </w:t>
            </w:r>
          </w:p>
          <w:p w14:paraId="3228D3ED" w14:textId="219B04AF" w:rsidR="00EF7862" w:rsidRDefault="00EF7862" w:rsidP="008611A4">
            <w:pPr>
              <w:pStyle w:val="ListParagraph"/>
              <w:numPr>
                <w:ilvl w:val="0"/>
                <w:numId w:val="8"/>
              </w:numPr>
              <w:rPr>
                <w:rFonts w:ascii="Lato" w:hAnsi="Lato"/>
              </w:rPr>
            </w:pPr>
            <w:r>
              <w:rPr>
                <w:rFonts w:ascii="Lato" w:hAnsi="Lato"/>
              </w:rPr>
              <w:t xml:space="preserve">Demonstrate the code that is needed to take readings from the various sensors. </w:t>
            </w:r>
            <w:r w:rsidR="00986BF7">
              <w:rPr>
                <w:rFonts w:ascii="Lato" w:hAnsi="Lato"/>
              </w:rPr>
              <w:t>Once the device is connected to a dashboard on the Arduino cloud historical readings from each of the sensors can be downloaded onto a CSV file.</w:t>
            </w:r>
          </w:p>
          <w:p w14:paraId="6FC26644" w14:textId="06B10C61" w:rsidR="008611A4" w:rsidRDefault="008611A4" w:rsidP="008611A4">
            <w:pPr>
              <w:pStyle w:val="ListParagraph"/>
              <w:numPr>
                <w:ilvl w:val="0"/>
                <w:numId w:val="8"/>
              </w:numPr>
              <w:rPr>
                <w:rFonts w:ascii="Lato" w:hAnsi="Lato"/>
              </w:rPr>
            </w:pPr>
            <w:r>
              <w:rPr>
                <w:rFonts w:ascii="Lato" w:hAnsi="Lato"/>
              </w:rPr>
              <w:t>Learners should then create a new thing. They should work through the worksheet to add their code which controls the LEDs and Env Bit so that it becomes an integrated program. The worksheet will ta</w:t>
            </w:r>
            <w:del w:id="35" w:author="Andy Coulson" w:date="2025-01-21T10:36:00Z" w16du:dateUtc="2025-01-21T10:36:00Z">
              <w:r w:rsidDel="005F5DA8">
                <w:rPr>
                  <w:rFonts w:ascii="Lato" w:hAnsi="Lato"/>
                </w:rPr>
                <w:delText>l</w:delText>
              </w:r>
            </w:del>
            <w:r>
              <w:rPr>
                <w:rFonts w:ascii="Lato" w:hAnsi="Lato"/>
              </w:rPr>
              <w:t>k</w:t>
            </w:r>
            <w:ins w:id="36" w:author="Andy Coulson" w:date="2025-01-21T10:36:00Z" w16du:dateUtc="2025-01-21T10:36:00Z">
              <w:r w:rsidR="005F5DA8">
                <w:rPr>
                  <w:rFonts w:ascii="Lato" w:hAnsi="Lato"/>
                </w:rPr>
                <w:t>e</w:t>
              </w:r>
            </w:ins>
            <w:r>
              <w:rPr>
                <w:rFonts w:ascii="Lato" w:hAnsi="Lato"/>
              </w:rPr>
              <w:t xml:space="preserve"> them all the way through the project and includes creation of the dashboard which is accessible on the Internet.</w:t>
            </w:r>
          </w:p>
          <w:p w14:paraId="28B63950" w14:textId="10284F0D" w:rsidR="00273458" w:rsidRPr="001A7B5F" w:rsidRDefault="008611A4" w:rsidP="00273458">
            <w:pPr>
              <w:pStyle w:val="ListParagraph"/>
              <w:numPr>
                <w:ilvl w:val="0"/>
                <w:numId w:val="8"/>
              </w:numPr>
              <w:rPr>
                <w:rFonts w:ascii="Lato" w:hAnsi="Lato"/>
                <w:bCs/>
              </w:rPr>
            </w:pPr>
            <w:r>
              <w:rPr>
                <w:rFonts w:ascii="Lato" w:hAnsi="Lato"/>
                <w:bCs/>
              </w:rPr>
              <w:t xml:space="preserve">More capable learners could create code to turn LEDs on and off </w:t>
            </w:r>
            <w:r w:rsidR="00986BF7">
              <w:rPr>
                <w:rFonts w:ascii="Lato" w:hAnsi="Lato"/>
                <w:bCs/>
              </w:rPr>
              <w:t>depending upon ambient light levels. Learners may also wish to explore adding a motor with a fan blade attached to circulate the air.</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AEB9E9B" w14:textId="0516972F" w:rsidR="00595AFA" w:rsidRDefault="00EF7862" w:rsidP="000162B6">
            <w:pPr>
              <w:pStyle w:val="ListParagraph"/>
              <w:numPr>
                <w:ilvl w:val="0"/>
                <w:numId w:val="8"/>
              </w:numPr>
              <w:rPr>
                <w:rFonts w:ascii="Lato" w:hAnsi="Lato"/>
              </w:rPr>
            </w:pPr>
            <w:r>
              <w:rPr>
                <w:rFonts w:ascii="Lato" w:hAnsi="Lato"/>
              </w:rPr>
              <w:t>Once learners have created and coded their device</w:t>
            </w:r>
            <w:r w:rsidR="00491B25">
              <w:rPr>
                <w:rFonts w:ascii="Lato" w:hAnsi="Lato"/>
              </w:rPr>
              <w:t>,</w:t>
            </w:r>
            <w:r>
              <w:rPr>
                <w:rFonts w:ascii="Lato" w:hAnsi="Lato"/>
              </w:rPr>
              <w:t xml:space="preserve"> they should then build their </w:t>
            </w:r>
            <w:del w:id="37" w:author="Andy Coulson" w:date="2025-01-21T10:37:00Z" w16du:dateUtc="2025-01-21T10:37:00Z">
              <w:r w:rsidDel="005F5DA8">
                <w:rPr>
                  <w:rFonts w:ascii="Lato" w:hAnsi="Lato"/>
                </w:rPr>
                <w:delText>BioDome</w:delText>
              </w:r>
            </w:del>
            <w:ins w:id="38" w:author="Andy Coulson" w:date="2025-01-21T10:37:00Z" w16du:dateUtc="2025-01-21T10:37:00Z">
              <w:r w:rsidR="005F5DA8">
                <w:rPr>
                  <w:rFonts w:ascii="Lato" w:hAnsi="Lato"/>
                </w:rPr>
                <w:t>Biodome</w:t>
              </w:r>
            </w:ins>
            <w:r>
              <w:rPr>
                <w:rFonts w:ascii="Lato" w:hAnsi="Lato"/>
              </w:rPr>
              <w:t>. The basis of the dome could be a plastic soda bottle. Cut the top of the bottle about two thirds of the way down. This will then present an accessible area to add the soil. Learners should then add a plant or seeds to the soil.</w:t>
            </w:r>
          </w:p>
          <w:p w14:paraId="588D917B" w14:textId="558F1E3C" w:rsidR="00EF7862" w:rsidRDefault="00EF7862" w:rsidP="000162B6">
            <w:pPr>
              <w:pStyle w:val="ListParagraph"/>
              <w:numPr>
                <w:ilvl w:val="0"/>
                <w:numId w:val="8"/>
              </w:numPr>
              <w:rPr>
                <w:rFonts w:ascii="Lato" w:hAnsi="Lato"/>
              </w:rPr>
            </w:pPr>
            <w:r>
              <w:rPr>
                <w:rFonts w:ascii="Lato" w:hAnsi="Lato"/>
              </w:rPr>
              <w:t>A lid sh</w:t>
            </w:r>
            <w:r w:rsidR="008611A4">
              <w:rPr>
                <w:rFonts w:ascii="Lato" w:hAnsi="Lato"/>
              </w:rPr>
              <w:t>ould</w:t>
            </w:r>
            <w:r>
              <w:rPr>
                <w:rFonts w:ascii="Lato" w:hAnsi="Lato"/>
              </w:rPr>
              <w:t xml:space="preserve"> now be created to seal the unit. This lid should have a couple of vent holes and will also hold the </w:t>
            </w:r>
            <w:del w:id="39" w:author="Oli.Howson" w:date="2025-01-04T15:35:00Z" w16du:dateUtc="2025-01-04T15:35:00Z">
              <w:r w:rsidR="00C501C6" w:rsidDel="002D316F">
                <w:rPr>
                  <w:rFonts w:ascii="Lato" w:hAnsi="Lato"/>
                </w:rPr>
                <w:delText>MKR</w:delText>
              </w:r>
              <w:r w:rsidDel="002D316F">
                <w:rPr>
                  <w:rFonts w:ascii="Lato" w:hAnsi="Lato"/>
                </w:rPr>
                <w:delText xml:space="preserve"> 1000</w:delText>
              </w:r>
            </w:del>
            <w:ins w:id="40" w:author="Oli.Howson" w:date="2025-01-04T15:35:00Z" w16du:dateUtc="2025-01-04T15:35:00Z">
              <w:r w:rsidR="002D316F">
                <w:rPr>
                  <w:rFonts w:ascii="Lato" w:hAnsi="Lato"/>
                </w:rPr>
                <w:t>Arduino</w:t>
              </w:r>
            </w:ins>
            <w:r>
              <w:rPr>
                <w:rFonts w:ascii="Lato" w:hAnsi="Lato"/>
              </w:rPr>
              <w:t xml:space="preserve"> board, breadboard</w:t>
            </w:r>
            <w:ins w:id="41" w:author="Oli.Howson" w:date="2025-01-04T15:35:00Z" w16du:dateUtc="2025-01-04T15:35:00Z">
              <w:r w:rsidR="002D316F">
                <w:rPr>
                  <w:rFonts w:ascii="Lato" w:hAnsi="Lato"/>
                </w:rPr>
                <w:t>, motor driver</w:t>
              </w:r>
            </w:ins>
            <w:r>
              <w:rPr>
                <w:rFonts w:ascii="Lato" w:hAnsi="Lato"/>
              </w:rPr>
              <w:t xml:space="preserve"> and </w:t>
            </w:r>
            <w:ins w:id="42" w:author="Andy Coulson" w:date="2025-01-21T10:37:00Z" w16du:dateUtc="2025-01-21T10:37:00Z">
              <w:r w:rsidR="005F5DA8">
                <w:rPr>
                  <w:rFonts w:ascii="Lato" w:hAnsi="Lato"/>
                </w:rPr>
                <w:t xml:space="preserve">MKR </w:t>
              </w:r>
            </w:ins>
            <w:r w:rsidR="003963C1">
              <w:rPr>
                <w:rFonts w:ascii="Lato" w:hAnsi="Lato"/>
              </w:rPr>
              <w:t>E</w:t>
            </w:r>
            <w:del w:id="43" w:author="Andy Coulson" w:date="2025-01-21T10:37:00Z" w16du:dateUtc="2025-01-21T10:37:00Z">
              <w:r w:rsidDel="005F5DA8">
                <w:rPr>
                  <w:rFonts w:ascii="Lato" w:hAnsi="Lato"/>
                </w:rPr>
                <w:delText>nv</w:delText>
              </w:r>
            </w:del>
            <w:ins w:id="44" w:author="Andy Coulson" w:date="2025-01-21T10:37:00Z" w16du:dateUtc="2025-01-21T10:37:00Z">
              <w:r w:rsidR="005F5DA8">
                <w:rPr>
                  <w:rFonts w:ascii="Lato" w:hAnsi="Lato"/>
                </w:rPr>
                <w:t>NV</w:t>
              </w:r>
            </w:ins>
            <w:r>
              <w:rPr>
                <w:rFonts w:ascii="Lato" w:hAnsi="Lato"/>
              </w:rPr>
              <w:t xml:space="preserve"> </w:t>
            </w:r>
            <w:r w:rsidR="003963C1">
              <w:rPr>
                <w:rFonts w:ascii="Lato" w:hAnsi="Lato"/>
              </w:rPr>
              <w:t>S</w:t>
            </w:r>
            <w:r>
              <w:rPr>
                <w:rFonts w:ascii="Lato" w:hAnsi="Lato"/>
              </w:rPr>
              <w:t>hield. The fan should be mounted on the underside of the lid so that it can circulate the air.</w:t>
            </w:r>
          </w:p>
          <w:p w14:paraId="59B8F8A0" w14:textId="4F9973C9" w:rsidR="00EF7862" w:rsidRDefault="00EF7862" w:rsidP="000162B6">
            <w:pPr>
              <w:pStyle w:val="ListParagraph"/>
              <w:numPr>
                <w:ilvl w:val="0"/>
                <w:numId w:val="8"/>
              </w:numPr>
              <w:rPr>
                <w:rFonts w:ascii="Lato" w:hAnsi="Lato"/>
              </w:rPr>
            </w:pPr>
            <w:r>
              <w:rPr>
                <w:rFonts w:ascii="Lato" w:hAnsi="Lato"/>
              </w:rPr>
              <w:t xml:space="preserve">The </w:t>
            </w:r>
            <w:del w:id="45" w:author="Andy Coulson" w:date="2025-01-21T10:37:00Z" w16du:dateUtc="2025-01-21T10:37:00Z">
              <w:r w:rsidR="003963C1" w:rsidDel="005F5DA8">
                <w:rPr>
                  <w:rFonts w:ascii="Lato" w:hAnsi="Lato"/>
                </w:rPr>
                <w:delText>E</w:delText>
              </w:r>
              <w:r w:rsidDel="005F5DA8">
                <w:rPr>
                  <w:rFonts w:ascii="Lato" w:hAnsi="Lato"/>
                </w:rPr>
                <w:delText xml:space="preserve">nv </w:delText>
              </w:r>
            </w:del>
            <w:ins w:id="46" w:author="Andy Coulson" w:date="2025-01-21T10:37:00Z" w16du:dateUtc="2025-01-21T10:37:00Z">
              <w:r w:rsidR="005F5DA8">
                <w:rPr>
                  <w:rFonts w:ascii="Lato" w:hAnsi="Lato"/>
                </w:rPr>
                <w:t xml:space="preserve">MKR ENV </w:t>
              </w:r>
            </w:ins>
            <w:r w:rsidR="003963C1">
              <w:rPr>
                <w:rFonts w:ascii="Lato" w:hAnsi="Lato"/>
              </w:rPr>
              <w:t>S</w:t>
            </w:r>
            <w:r>
              <w:rPr>
                <w:rFonts w:ascii="Lato" w:hAnsi="Lato"/>
              </w:rPr>
              <w:t xml:space="preserve">hield sensors must be exposed to the inside of the </w:t>
            </w:r>
            <w:del w:id="47" w:author="Andy Coulson" w:date="2025-01-21T10:37:00Z" w16du:dateUtc="2025-01-21T10:37:00Z">
              <w:r w:rsidDel="005F5DA8">
                <w:rPr>
                  <w:rFonts w:ascii="Lato" w:hAnsi="Lato"/>
                </w:rPr>
                <w:delText>BioDome</w:delText>
              </w:r>
            </w:del>
            <w:ins w:id="48" w:author="Andy Coulson" w:date="2025-01-21T10:37:00Z" w16du:dateUtc="2025-01-21T10:37:00Z">
              <w:r w:rsidR="005F5DA8">
                <w:rPr>
                  <w:rFonts w:ascii="Lato" w:hAnsi="Lato"/>
                </w:rPr>
                <w:t>Biodome</w:t>
              </w:r>
            </w:ins>
            <w:r>
              <w:rPr>
                <w:rFonts w:ascii="Lato" w:hAnsi="Lato"/>
              </w:rPr>
              <w:t xml:space="preserve">. The LEDs must also be exposed to the inside of the </w:t>
            </w:r>
            <w:del w:id="49" w:author="Andy Coulson" w:date="2025-01-21T10:37:00Z" w16du:dateUtc="2025-01-21T10:37:00Z">
              <w:r w:rsidDel="005F5DA8">
                <w:rPr>
                  <w:rFonts w:ascii="Lato" w:hAnsi="Lato"/>
                </w:rPr>
                <w:delText xml:space="preserve">Dome </w:delText>
              </w:r>
            </w:del>
            <w:ins w:id="50" w:author="Andy Coulson" w:date="2025-01-21T10:37:00Z" w16du:dateUtc="2025-01-21T10:37:00Z">
              <w:r w:rsidR="005F5DA8">
                <w:rPr>
                  <w:rFonts w:ascii="Lato" w:hAnsi="Lato"/>
                </w:rPr>
                <w:t xml:space="preserve">dome </w:t>
              </w:r>
            </w:ins>
            <w:r>
              <w:rPr>
                <w:rFonts w:ascii="Lato" w:hAnsi="Lato"/>
              </w:rPr>
              <w:t>so that it can provide light. Once learners have developed a suitable lid the core circuits can then be secured. This could be sealed using cardboard which could also be branded.</w:t>
            </w:r>
          </w:p>
        </w:tc>
      </w:tr>
    </w:tbl>
    <w:p w14:paraId="26F84835" w14:textId="77777777" w:rsidR="00087D32" w:rsidRPr="000E633D" w:rsidRDefault="00087D32" w:rsidP="000E633D"/>
    <w:sectPr w:rsidR="00087D32" w:rsidRPr="000E633D" w:rsidSect="006B36F6">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44A78" w14:textId="77777777" w:rsidR="00DD3D10" w:rsidRDefault="00DD3D10" w:rsidP="006B36F6">
      <w:pPr>
        <w:spacing w:after="0" w:line="240" w:lineRule="auto"/>
      </w:pPr>
      <w:r>
        <w:separator/>
      </w:r>
    </w:p>
  </w:endnote>
  <w:endnote w:type="continuationSeparator" w:id="0">
    <w:p w14:paraId="60C107C5" w14:textId="77777777" w:rsidR="00DD3D10" w:rsidRDefault="00DD3D1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ZWAdobeF">
    <w:altName w:val="Calibri"/>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36D61FBB" w:rsidR="006B36F6" w:rsidRDefault="006B36F6" w:rsidP="006B36F6">
        <w:pPr>
          <w:pStyle w:val="Footer"/>
          <w:jc w:val="center"/>
          <w:rPr>
            <w:noProof/>
          </w:rPr>
        </w:pPr>
        <w:r>
          <w:fldChar w:fldCharType="begin"/>
        </w:r>
        <w:r>
          <w:instrText xml:space="preserve"> PAGE   \* MERGEFORMAT </w:instrText>
        </w:r>
        <w:r>
          <w:fldChar w:fldCharType="separate"/>
        </w:r>
        <w:r w:rsidR="00A75598">
          <w:rPr>
            <w:noProof/>
          </w:rPr>
          <w:t>2</w:t>
        </w:r>
        <w:r>
          <w:rPr>
            <w:noProof/>
          </w:rPr>
          <w:fldChar w:fldCharType="end"/>
        </w:r>
      </w:p>
    </w:sdtContent>
  </w:sdt>
  <w:p w14:paraId="404E94F1" w14:textId="11F4285C"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570EC" w14:textId="77777777" w:rsidR="00DD3D10" w:rsidRDefault="00DD3D10" w:rsidP="006B36F6">
      <w:pPr>
        <w:spacing w:after="0" w:line="240" w:lineRule="auto"/>
      </w:pPr>
      <w:r>
        <w:separator/>
      </w:r>
    </w:p>
  </w:footnote>
  <w:footnote w:type="continuationSeparator" w:id="0">
    <w:p w14:paraId="7FCBDF15" w14:textId="77777777" w:rsidR="00DD3D10" w:rsidRDefault="00DD3D1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7479AF"/>
    <w:multiLevelType w:val="hybridMultilevel"/>
    <w:tmpl w:val="0BAAB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297CCF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399098">
    <w:abstractNumId w:val="11"/>
  </w:num>
  <w:num w:numId="2" w16cid:durableId="1527476590">
    <w:abstractNumId w:val="12"/>
  </w:num>
  <w:num w:numId="3" w16cid:durableId="1603486272">
    <w:abstractNumId w:val="2"/>
  </w:num>
  <w:num w:numId="4" w16cid:durableId="1863784084">
    <w:abstractNumId w:val="4"/>
  </w:num>
  <w:num w:numId="5" w16cid:durableId="813912016">
    <w:abstractNumId w:val="3"/>
  </w:num>
  <w:num w:numId="6" w16cid:durableId="1700231930">
    <w:abstractNumId w:val="5"/>
  </w:num>
  <w:num w:numId="7" w16cid:durableId="1621296898">
    <w:abstractNumId w:val="6"/>
  </w:num>
  <w:num w:numId="8" w16cid:durableId="164394720">
    <w:abstractNumId w:val="0"/>
  </w:num>
  <w:num w:numId="9" w16cid:durableId="347608727">
    <w:abstractNumId w:val="7"/>
  </w:num>
  <w:num w:numId="10" w16cid:durableId="542716213">
    <w:abstractNumId w:val="9"/>
  </w:num>
  <w:num w:numId="11" w16cid:durableId="2059239247">
    <w:abstractNumId w:val="8"/>
  </w:num>
  <w:num w:numId="12" w16cid:durableId="1975796234">
    <w:abstractNumId w:val="10"/>
  </w:num>
  <w:num w:numId="13" w16cid:durableId="7276079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y Coulson">
    <w15:presenceInfo w15:providerId="None" w15:userId="Andy Coulson"/>
  </w15:person>
  <w15:person w15:author="Oli.Howson">
    <w15:presenceInfo w15:providerId="AD" w15:userId="S::oh679@open.ac.uk::95f24da7-3aae-4509-bf7a-3fe2ee173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DGysLAwMLA0MzFV0lEKTi0uzszPAykwqwUAyZtx0CwAAAA="/>
  </w:docVars>
  <w:rsids>
    <w:rsidRoot w:val="00D0274F"/>
    <w:rsid w:val="00010B91"/>
    <w:rsid w:val="000162B6"/>
    <w:rsid w:val="000751A3"/>
    <w:rsid w:val="0008457D"/>
    <w:rsid w:val="00087D32"/>
    <w:rsid w:val="00094499"/>
    <w:rsid w:val="000C1C35"/>
    <w:rsid w:val="000E633D"/>
    <w:rsid w:val="00107A51"/>
    <w:rsid w:val="0011772A"/>
    <w:rsid w:val="00121D0A"/>
    <w:rsid w:val="00131AB5"/>
    <w:rsid w:val="001A546F"/>
    <w:rsid w:val="001A7B5F"/>
    <w:rsid w:val="001D3E62"/>
    <w:rsid w:val="002009CC"/>
    <w:rsid w:val="0020654F"/>
    <w:rsid w:val="00246684"/>
    <w:rsid w:val="002711C3"/>
    <w:rsid w:val="00272CF8"/>
    <w:rsid w:val="00273458"/>
    <w:rsid w:val="00295003"/>
    <w:rsid w:val="002B3117"/>
    <w:rsid w:val="002C21F9"/>
    <w:rsid w:val="002C5719"/>
    <w:rsid w:val="002C77FD"/>
    <w:rsid w:val="002D316F"/>
    <w:rsid w:val="002D58AB"/>
    <w:rsid w:val="002E0687"/>
    <w:rsid w:val="002E11C2"/>
    <w:rsid w:val="002E70C3"/>
    <w:rsid w:val="002F79FF"/>
    <w:rsid w:val="00303314"/>
    <w:rsid w:val="003268D4"/>
    <w:rsid w:val="003633BE"/>
    <w:rsid w:val="003833BA"/>
    <w:rsid w:val="00393C71"/>
    <w:rsid w:val="003963C1"/>
    <w:rsid w:val="003C6C30"/>
    <w:rsid w:val="003E38B3"/>
    <w:rsid w:val="00404E6E"/>
    <w:rsid w:val="00425FCC"/>
    <w:rsid w:val="0043197B"/>
    <w:rsid w:val="00432BE0"/>
    <w:rsid w:val="00457AAA"/>
    <w:rsid w:val="00463B37"/>
    <w:rsid w:val="0046623B"/>
    <w:rsid w:val="004707BA"/>
    <w:rsid w:val="00484327"/>
    <w:rsid w:val="0048554A"/>
    <w:rsid w:val="00491B25"/>
    <w:rsid w:val="004A3F88"/>
    <w:rsid w:val="004C3F15"/>
    <w:rsid w:val="004E487F"/>
    <w:rsid w:val="004F0116"/>
    <w:rsid w:val="004F20AD"/>
    <w:rsid w:val="00500BAE"/>
    <w:rsid w:val="0050517C"/>
    <w:rsid w:val="00513DFF"/>
    <w:rsid w:val="0051529E"/>
    <w:rsid w:val="00550392"/>
    <w:rsid w:val="005535F1"/>
    <w:rsid w:val="0059339C"/>
    <w:rsid w:val="00595AFA"/>
    <w:rsid w:val="005A2702"/>
    <w:rsid w:val="005C4799"/>
    <w:rsid w:val="005D69C4"/>
    <w:rsid w:val="005E7112"/>
    <w:rsid w:val="005F5105"/>
    <w:rsid w:val="005F5DA8"/>
    <w:rsid w:val="00604AFF"/>
    <w:rsid w:val="0064035E"/>
    <w:rsid w:val="00647C06"/>
    <w:rsid w:val="00670184"/>
    <w:rsid w:val="0068029E"/>
    <w:rsid w:val="00680D77"/>
    <w:rsid w:val="00691243"/>
    <w:rsid w:val="006B36F6"/>
    <w:rsid w:val="006C3A33"/>
    <w:rsid w:val="006C7D17"/>
    <w:rsid w:val="006E4ACA"/>
    <w:rsid w:val="00706F38"/>
    <w:rsid w:val="00707F5E"/>
    <w:rsid w:val="007267DC"/>
    <w:rsid w:val="00734557"/>
    <w:rsid w:val="00760C38"/>
    <w:rsid w:val="0076387A"/>
    <w:rsid w:val="00780D09"/>
    <w:rsid w:val="007A5B66"/>
    <w:rsid w:val="007B15D5"/>
    <w:rsid w:val="007D2F77"/>
    <w:rsid w:val="007E01BA"/>
    <w:rsid w:val="007E1671"/>
    <w:rsid w:val="00822C59"/>
    <w:rsid w:val="008437B2"/>
    <w:rsid w:val="008611A4"/>
    <w:rsid w:val="00877DC9"/>
    <w:rsid w:val="00880F5B"/>
    <w:rsid w:val="008927E9"/>
    <w:rsid w:val="008A546B"/>
    <w:rsid w:val="008B0E47"/>
    <w:rsid w:val="008B6400"/>
    <w:rsid w:val="008C6D76"/>
    <w:rsid w:val="008D195C"/>
    <w:rsid w:val="008D6549"/>
    <w:rsid w:val="008F13CC"/>
    <w:rsid w:val="008F1673"/>
    <w:rsid w:val="0090526F"/>
    <w:rsid w:val="0090528D"/>
    <w:rsid w:val="00923F20"/>
    <w:rsid w:val="00933300"/>
    <w:rsid w:val="00953671"/>
    <w:rsid w:val="0096121B"/>
    <w:rsid w:val="00965313"/>
    <w:rsid w:val="009672A2"/>
    <w:rsid w:val="00986BF7"/>
    <w:rsid w:val="00987086"/>
    <w:rsid w:val="009B1CE2"/>
    <w:rsid w:val="009C5BB8"/>
    <w:rsid w:val="009D3297"/>
    <w:rsid w:val="009E2854"/>
    <w:rsid w:val="009F1E4A"/>
    <w:rsid w:val="009F3E27"/>
    <w:rsid w:val="009F5A45"/>
    <w:rsid w:val="00A351FC"/>
    <w:rsid w:val="00A43A71"/>
    <w:rsid w:val="00A510A5"/>
    <w:rsid w:val="00A75598"/>
    <w:rsid w:val="00A75B10"/>
    <w:rsid w:val="00A82ED9"/>
    <w:rsid w:val="00AE5684"/>
    <w:rsid w:val="00AE6148"/>
    <w:rsid w:val="00B217CA"/>
    <w:rsid w:val="00B54211"/>
    <w:rsid w:val="00B92C2E"/>
    <w:rsid w:val="00B956C7"/>
    <w:rsid w:val="00BE23C5"/>
    <w:rsid w:val="00C0412E"/>
    <w:rsid w:val="00C21FA8"/>
    <w:rsid w:val="00C4659B"/>
    <w:rsid w:val="00C501C6"/>
    <w:rsid w:val="00C543C6"/>
    <w:rsid w:val="00C7544E"/>
    <w:rsid w:val="00C807D2"/>
    <w:rsid w:val="00CC0C1B"/>
    <w:rsid w:val="00CC175E"/>
    <w:rsid w:val="00CE5C96"/>
    <w:rsid w:val="00CF30E3"/>
    <w:rsid w:val="00D0274F"/>
    <w:rsid w:val="00D046CA"/>
    <w:rsid w:val="00D36EB2"/>
    <w:rsid w:val="00D63B4C"/>
    <w:rsid w:val="00D6535B"/>
    <w:rsid w:val="00D731DB"/>
    <w:rsid w:val="00D9529A"/>
    <w:rsid w:val="00DB7D1B"/>
    <w:rsid w:val="00DC5FCE"/>
    <w:rsid w:val="00DD3D10"/>
    <w:rsid w:val="00DE3B52"/>
    <w:rsid w:val="00E14232"/>
    <w:rsid w:val="00E5137C"/>
    <w:rsid w:val="00ED35AF"/>
    <w:rsid w:val="00ED3A06"/>
    <w:rsid w:val="00EF7862"/>
    <w:rsid w:val="00F1388C"/>
    <w:rsid w:val="00F41341"/>
    <w:rsid w:val="00F44B7A"/>
    <w:rsid w:val="00F57AE4"/>
    <w:rsid w:val="00F62315"/>
    <w:rsid w:val="00F709DE"/>
    <w:rsid w:val="00F95B29"/>
    <w:rsid w:val="00FA1573"/>
    <w:rsid w:val="00FE2E8B"/>
    <w:rsid w:val="00FF4188"/>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2D316F"/>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4543-F314-4F28-92C2-076112FB1358}">
  <ds:schemaRefs>
    <ds:schemaRef ds:uri="http://schemas.microsoft.com/office/2006/metadata/properties"/>
    <ds:schemaRef ds:uri="http://schemas.microsoft.com/office/infopath/2007/PartnerControls"/>
    <ds:schemaRef ds:uri="af6374c5-0034-47f3-9243-18b7b1b8d55b"/>
    <ds:schemaRef ds:uri="5a9ae11f-5862-4a3d-afb3-82d8dd24186c"/>
  </ds:schemaRefs>
</ds:datastoreItem>
</file>

<file path=customXml/itemProps2.xml><?xml version="1.0" encoding="utf-8"?>
<ds:datastoreItem xmlns:ds="http://schemas.openxmlformats.org/officeDocument/2006/customXml" ds:itemID="{ADB37295-F98F-431E-80B6-820919E81767}"/>
</file>

<file path=customXml/itemProps3.xml><?xml version="1.0" encoding="utf-8"?>
<ds:datastoreItem xmlns:ds="http://schemas.openxmlformats.org/officeDocument/2006/customXml" ds:itemID="{C72EB475-4B83-4CE2-8186-3A38E551D3F9}">
  <ds:schemaRefs>
    <ds:schemaRef ds:uri="http://schemas.microsoft.com/sharepoint/v3/contenttype/forms"/>
  </ds:schemaRefs>
</ds:datastoreItem>
</file>

<file path=customXml/itemProps4.xml><?xml version="1.0" encoding="utf-8"?>
<ds:datastoreItem xmlns:ds="http://schemas.openxmlformats.org/officeDocument/2006/customXml" ds:itemID="{F1471361-C20F-433E-8393-92A4FE1E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Andy Coulson</cp:lastModifiedBy>
  <cp:revision>2</cp:revision>
  <dcterms:created xsi:type="dcterms:W3CDTF">2025-01-21T11:10:00Z</dcterms:created>
  <dcterms:modified xsi:type="dcterms:W3CDTF">2025-01-21T11:10:00Z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