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3A7F5" w14:textId="2E401056" w:rsidR="00C60AED" w:rsidRDefault="00E1195B" w:rsidP="00C60AED">
      <w:pPr>
        <w:pStyle w:val="Heading1"/>
        <w:rPr>
          <w:rFonts w:ascii="Lato" w:hAnsi="Lato"/>
          <w:sz w:val="26"/>
          <w:szCs w:val="26"/>
        </w:rPr>
      </w:pPr>
      <w:r w:rsidRPr="002659AC">
        <w:rPr>
          <w:rFonts w:ascii="Lato" w:hAnsi="Lato"/>
          <w:sz w:val="26"/>
          <w:szCs w:val="26"/>
        </w:rPr>
        <w:t>L</w:t>
      </w:r>
      <w:r w:rsidR="002F38D2" w:rsidRPr="002659AC">
        <w:rPr>
          <w:rFonts w:ascii="Lato" w:hAnsi="Lato"/>
          <w:sz w:val="26"/>
          <w:szCs w:val="26"/>
        </w:rPr>
        <w:t>esson</w:t>
      </w:r>
      <w:r w:rsidR="00ED2301" w:rsidRPr="002659AC">
        <w:rPr>
          <w:rFonts w:ascii="Lato" w:hAnsi="Lato"/>
          <w:sz w:val="26"/>
          <w:szCs w:val="26"/>
        </w:rPr>
        <w:t xml:space="preserve"> </w:t>
      </w:r>
      <w:r w:rsidR="005F0D6E" w:rsidRPr="002659AC">
        <w:rPr>
          <w:rFonts w:ascii="Lato" w:hAnsi="Lato"/>
          <w:sz w:val="26"/>
          <w:szCs w:val="26"/>
        </w:rPr>
        <w:t>3</w:t>
      </w:r>
      <w:r w:rsidR="00E92CC9" w:rsidRPr="002659AC">
        <w:rPr>
          <w:rFonts w:ascii="Lato" w:hAnsi="Lato"/>
          <w:sz w:val="26"/>
          <w:szCs w:val="26"/>
        </w:rPr>
        <w:t xml:space="preserve"> –</w:t>
      </w:r>
      <w:r w:rsidR="002F38D2" w:rsidRPr="002659AC">
        <w:rPr>
          <w:rFonts w:ascii="Lato" w:hAnsi="Lato"/>
          <w:sz w:val="26"/>
          <w:szCs w:val="26"/>
        </w:rPr>
        <w:t xml:space="preserve"> </w:t>
      </w:r>
      <w:r w:rsidR="005F0D6E" w:rsidRPr="002659AC">
        <w:rPr>
          <w:rFonts w:ascii="Lato" w:hAnsi="Lato"/>
          <w:sz w:val="26"/>
          <w:szCs w:val="26"/>
        </w:rPr>
        <w:t xml:space="preserve">Air </w:t>
      </w:r>
      <w:r w:rsidR="005272E3">
        <w:rPr>
          <w:rFonts w:ascii="Lato" w:hAnsi="Lato"/>
          <w:sz w:val="26"/>
          <w:szCs w:val="26"/>
        </w:rPr>
        <w:t>q</w:t>
      </w:r>
      <w:r w:rsidR="005F0D6E" w:rsidRPr="002659AC">
        <w:rPr>
          <w:rFonts w:ascii="Lato" w:hAnsi="Lato"/>
          <w:sz w:val="26"/>
          <w:szCs w:val="26"/>
        </w:rPr>
        <w:t xml:space="preserve">uality </w:t>
      </w:r>
      <w:r w:rsidR="005272E3">
        <w:rPr>
          <w:rFonts w:ascii="Lato" w:hAnsi="Lato"/>
          <w:sz w:val="26"/>
          <w:szCs w:val="26"/>
        </w:rPr>
        <w:t>s</w:t>
      </w:r>
      <w:r w:rsidR="00E92CC9" w:rsidRPr="002659AC">
        <w:rPr>
          <w:rFonts w:ascii="Lato" w:hAnsi="Lato"/>
          <w:sz w:val="26"/>
          <w:szCs w:val="26"/>
        </w:rPr>
        <w:t>ensor</w:t>
      </w:r>
      <w:r w:rsidR="00ED2301" w:rsidRPr="002659AC">
        <w:rPr>
          <w:rFonts w:ascii="Lato" w:hAnsi="Lato"/>
          <w:sz w:val="26"/>
          <w:szCs w:val="26"/>
        </w:rPr>
        <w:t xml:space="preserve"> and </w:t>
      </w:r>
      <w:r w:rsidR="005272E3">
        <w:rPr>
          <w:rFonts w:ascii="Lato" w:hAnsi="Lato"/>
          <w:sz w:val="26"/>
          <w:szCs w:val="26"/>
        </w:rPr>
        <w:t>s</w:t>
      </w:r>
      <w:r w:rsidR="00ED2301" w:rsidRPr="002659AC">
        <w:rPr>
          <w:rFonts w:ascii="Lato" w:hAnsi="Lato"/>
          <w:sz w:val="26"/>
          <w:szCs w:val="26"/>
        </w:rPr>
        <w:t>election</w:t>
      </w:r>
    </w:p>
    <w:p w14:paraId="2BF1473E" w14:textId="77777777" w:rsidR="00232323" w:rsidRPr="002659AC" w:rsidRDefault="00232323" w:rsidP="002659AC"/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16"/>
        <w:gridCol w:w="5234"/>
      </w:tblGrid>
      <w:tr w:rsidR="002F38D2" w14:paraId="7749607F" w14:textId="77777777" w:rsidTr="002659AC">
        <w:trPr>
          <w:trHeight w:val="498"/>
        </w:trPr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B6499CF" w14:textId="5FC9C166" w:rsidR="002F38D2" w:rsidRDefault="002F38D2" w:rsidP="0017307B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5272E3">
              <w:rPr>
                <w:rFonts w:ascii="Lato" w:hAnsi="Lato"/>
              </w:rPr>
              <w:t>b</w:t>
            </w:r>
            <w:r w:rsidR="00E1195B">
              <w:rPr>
                <w:rFonts w:ascii="Lato" w:hAnsi="Lato"/>
              </w:rPr>
              <w:t xml:space="preserve">ig </w:t>
            </w:r>
            <w:r w:rsidR="005272E3">
              <w:rPr>
                <w:rFonts w:ascii="Lato" w:hAnsi="Lato"/>
              </w:rPr>
              <w:t>p</w:t>
            </w:r>
            <w:r w:rsidR="00E1195B">
              <w:rPr>
                <w:rFonts w:ascii="Lato" w:hAnsi="Lato"/>
              </w:rPr>
              <w:t xml:space="preserve">icture – </w:t>
            </w:r>
            <w:r w:rsidR="005272E3">
              <w:rPr>
                <w:rFonts w:ascii="Lato" w:hAnsi="Lato"/>
              </w:rPr>
              <w:t>w</w:t>
            </w:r>
            <w:r w:rsidR="00E1195B">
              <w:rPr>
                <w:rFonts w:ascii="Lato" w:hAnsi="Lato"/>
              </w:rPr>
              <w:t xml:space="preserve">hy </w:t>
            </w:r>
            <w:r w:rsidR="005272E3">
              <w:rPr>
                <w:rFonts w:ascii="Lato" w:hAnsi="Lato"/>
              </w:rPr>
              <w:t>i</w:t>
            </w:r>
            <w:r w:rsidR="00E1195B">
              <w:rPr>
                <w:rFonts w:ascii="Lato" w:hAnsi="Lato"/>
              </w:rPr>
              <w:t xml:space="preserve">s </w:t>
            </w:r>
            <w:r w:rsidR="005272E3">
              <w:rPr>
                <w:rFonts w:ascii="Lato" w:hAnsi="Lato"/>
              </w:rPr>
              <w:t>t</w:t>
            </w:r>
            <w:r w:rsidR="00E1195B">
              <w:rPr>
                <w:rFonts w:ascii="Lato" w:hAnsi="Lato"/>
              </w:rPr>
              <w:t xml:space="preserve">his </w:t>
            </w:r>
            <w:r w:rsidR="005272E3">
              <w:rPr>
                <w:rFonts w:ascii="Lato" w:hAnsi="Lato"/>
              </w:rPr>
              <w:t>r</w:t>
            </w:r>
            <w:r w:rsidR="00E1195B">
              <w:rPr>
                <w:rFonts w:ascii="Lato" w:hAnsi="Lato"/>
              </w:rPr>
              <w:t>elevant</w:t>
            </w:r>
            <w:r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D6D5B03" w14:textId="5A0D6249" w:rsidR="002F38D2" w:rsidRDefault="002F38D2" w:rsidP="0017307B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5272E3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2F38D2" w14:paraId="142F2C5C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507E33E" w14:textId="6A5AF8C3" w:rsidR="002F38D2" w:rsidRDefault="002F38D2" w:rsidP="002F38D2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project introduces the </w:t>
            </w:r>
            <w:r w:rsidR="005F0D6E">
              <w:rPr>
                <w:rFonts w:ascii="Lato" w:hAnsi="Lato"/>
              </w:rPr>
              <w:t>use of a sensor to monitor air quality</w:t>
            </w:r>
          </w:p>
          <w:p w14:paraId="2AA5AC26" w14:textId="304CB1E2" w:rsidR="002F38D2" w:rsidRDefault="002F38D2" w:rsidP="002F38D2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Smart homes are now becoming more </w:t>
            </w:r>
            <w:proofErr w:type="gramStart"/>
            <w:r w:rsidR="00EC759C">
              <w:rPr>
                <w:rFonts w:ascii="Lato" w:hAnsi="Lato"/>
              </w:rPr>
              <w:t>prevalent</w:t>
            </w:r>
            <w:proofErr w:type="gramEnd"/>
            <w:r>
              <w:rPr>
                <w:rFonts w:ascii="Lato" w:hAnsi="Lato"/>
              </w:rPr>
              <w:t xml:space="preserve"> and the programs and hardware used in these devices is similar to th</w:t>
            </w:r>
            <w:r w:rsidR="005F0D6E">
              <w:rPr>
                <w:rFonts w:ascii="Lato" w:hAnsi="Lato"/>
              </w:rPr>
              <w:t>e Arduino</w:t>
            </w:r>
          </w:p>
          <w:p w14:paraId="4E8ED967" w14:textId="45C1524D" w:rsidR="002F38D2" w:rsidRPr="002B09D0" w:rsidRDefault="00ED2301" w:rsidP="002B09D0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Different tasks need to be carried out depending on whether different conditions are true or false. When executing computer code</w:t>
            </w:r>
            <w:r w:rsidR="003C48F2">
              <w:rPr>
                <w:rFonts w:ascii="Lato" w:hAnsi="Lato"/>
              </w:rPr>
              <w:t>,</w:t>
            </w:r>
            <w:r w:rsidRPr="0080041F">
              <w:rPr>
                <w:rFonts w:ascii="Lato" w:hAnsi="Lato"/>
              </w:rPr>
              <w:t xml:space="preserve"> certain lines of code will only need to be run if a condition is true. This was represented as a diamond shape in the flow</w:t>
            </w:r>
            <w:r>
              <w:rPr>
                <w:rFonts w:ascii="Lato" w:hAnsi="Lato"/>
              </w:rPr>
              <w:t xml:space="preserve"> </w:t>
            </w:r>
            <w:r w:rsidRPr="0080041F">
              <w:rPr>
                <w:rFonts w:ascii="Lato" w:hAnsi="Lato"/>
              </w:rPr>
              <w:t>charts which learners studied in a previous lesson. In computer code</w:t>
            </w:r>
            <w:r w:rsidR="003C48F2">
              <w:rPr>
                <w:rFonts w:ascii="Lato" w:hAnsi="Lato"/>
              </w:rPr>
              <w:t>,</w:t>
            </w:r>
            <w:r w:rsidRPr="0080041F">
              <w:rPr>
                <w:rFonts w:ascii="Lato" w:hAnsi="Lato"/>
              </w:rPr>
              <w:t xml:space="preserve"> </w:t>
            </w:r>
            <w:r w:rsidR="003C48F2">
              <w:rPr>
                <w:rFonts w:ascii="Lato" w:hAnsi="Lato"/>
              </w:rPr>
              <w:t>‘</w:t>
            </w:r>
            <w:r w:rsidRPr="0080041F">
              <w:rPr>
                <w:rFonts w:ascii="Lato" w:hAnsi="Lato"/>
              </w:rPr>
              <w:t>if then else</w:t>
            </w:r>
            <w:r w:rsidR="003C48F2">
              <w:rPr>
                <w:rFonts w:ascii="Lato" w:hAnsi="Lato"/>
              </w:rPr>
              <w:t>’</w:t>
            </w:r>
            <w:r w:rsidRPr="0080041F">
              <w:rPr>
                <w:rFonts w:ascii="Lato" w:hAnsi="Lato"/>
              </w:rPr>
              <w:t xml:space="preserve"> statements are used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3719D6" w14:textId="77777777" w:rsidR="002F38D2" w:rsidRDefault="002F38D2" w:rsidP="002F38D2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what a </w:t>
            </w:r>
            <w:r w:rsidRPr="002659AC">
              <w:rPr>
                <w:rFonts w:ascii="Lato" w:hAnsi="Lato"/>
                <w:b/>
                <w:bCs/>
              </w:rPr>
              <w:t>forever</w:t>
            </w:r>
            <w:r>
              <w:rPr>
                <w:rFonts w:ascii="Lato" w:hAnsi="Lato"/>
              </w:rPr>
              <w:t xml:space="preserve"> loop does</w:t>
            </w:r>
          </w:p>
          <w:p w14:paraId="31E70348" w14:textId="31D64872" w:rsidR="002F38D2" w:rsidRDefault="005F0D6E" w:rsidP="002F38D2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what the air quality sensor measures</w:t>
            </w:r>
          </w:p>
          <w:p w14:paraId="6DA49E16" w14:textId="000063A8" w:rsidR="00ED2301" w:rsidRPr="0080041F" w:rsidRDefault="00ED2301" w:rsidP="00ED2301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Pr="0080041F">
              <w:rPr>
                <w:rFonts w:ascii="Lato" w:hAnsi="Lato"/>
              </w:rPr>
              <w:t xml:space="preserve">nderstand that if code is only to be executed if a condition is true then an </w:t>
            </w:r>
            <w:r w:rsidR="003C48F2">
              <w:rPr>
                <w:rFonts w:ascii="Lato" w:hAnsi="Lato"/>
              </w:rPr>
              <w:t>‘</w:t>
            </w:r>
            <w:r w:rsidRPr="0080041F">
              <w:rPr>
                <w:rFonts w:ascii="Lato" w:hAnsi="Lato"/>
              </w:rPr>
              <w:t>if then else</w:t>
            </w:r>
            <w:r w:rsidR="003C48F2">
              <w:rPr>
                <w:rFonts w:ascii="Lato" w:hAnsi="Lato"/>
              </w:rPr>
              <w:t>’</w:t>
            </w:r>
            <w:r w:rsidRPr="0080041F">
              <w:rPr>
                <w:rFonts w:ascii="Lato" w:hAnsi="Lato"/>
              </w:rPr>
              <w:t xml:space="preserve"> statement can be used</w:t>
            </w:r>
          </w:p>
          <w:p w14:paraId="69B3E6EC" w14:textId="77777777" w:rsidR="002F38D2" w:rsidRDefault="002F38D2" w:rsidP="002F38D2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Use a logical operator in a program</w:t>
            </w:r>
          </w:p>
          <w:p w14:paraId="12E604A1" w14:textId="77777777" w:rsidR="002F38D2" w:rsidRDefault="002F38D2" w:rsidP="002F38D2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Consider what other applications the sensors could be used for in a product</w:t>
            </w:r>
          </w:p>
          <w:p w14:paraId="1D4C5395" w14:textId="77777777" w:rsidR="002F38D2" w:rsidRDefault="002F38D2" w:rsidP="0017307B">
            <w:pPr>
              <w:pStyle w:val="ListParagraph"/>
              <w:rPr>
                <w:rFonts w:ascii="Lato" w:hAnsi="Lato"/>
              </w:rPr>
            </w:pPr>
          </w:p>
        </w:tc>
      </w:tr>
      <w:tr w:rsidR="002F38D2" w14:paraId="6251D69E" w14:textId="77777777" w:rsidTr="002659AC">
        <w:trPr>
          <w:trHeight w:val="544"/>
        </w:trPr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0C585DC" w14:textId="588C3E10" w:rsidR="002F38D2" w:rsidRDefault="002F38D2" w:rsidP="0017307B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E1195B">
              <w:rPr>
                <w:rFonts w:ascii="Lato" w:hAnsi="Lato"/>
              </w:rPr>
              <w:t xml:space="preserve">– </w:t>
            </w:r>
            <w:r w:rsidR="00F80492">
              <w:rPr>
                <w:rFonts w:ascii="Lato" w:hAnsi="Lato"/>
              </w:rPr>
              <w:t>h</w:t>
            </w:r>
            <w:r>
              <w:rPr>
                <w:rFonts w:ascii="Lato" w:hAnsi="Lato"/>
              </w:rPr>
              <w:t xml:space="preserve">ow </w:t>
            </w:r>
            <w:r w:rsidR="00F80492">
              <w:rPr>
                <w:rFonts w:ascii="Lato" w:hAnsi="Lato"/>
              </w:rPr>
              <w:t>c</w:t>
            </w:r>
            <w:r w:rsidR="00E1195B">
              <w:rPr>
                <w:rFonts w:ascii="Lato" w:hAnsi="Lato"/>
              </w:rPr>
              <w:t xml:space="preserve">an </w:t>
            </w:r>
            <w:r>
              <w:rPr>
                <w:rFonts w:ascii="Lato" w:hAnsi="Lato"/>
              </w:rPr>
              <w:t xml:space="preserve">I </w:t>
            </w:r>
            <w:r w:rsidR="00F80492">
              <w:rPr>
                <w:rFonts w:ascii="Lato" w:hAnsi="Lato"/>
              </w:rPr>
              <w:t>e</w:t>
            </w:r>
            <w:r w:rsidR="00E1195B">
              <w:rPr>
                <w:rFonts w:ascii="Lato" w:hAnsi="Lato"/>
              </w:rPr>
              <w:t xml:space="preserve">ngage </w:t>
            </w:r>
            <w:r w:rsidR="00F80492">
              <w:rPr>
                <w:rFonts w:ascii="Lato" w:hAnsi="Lato"/>
              </w:rPr>
              <w:t>l</w:t>
            </w:r>
            <w:r w:rsidR="00E1195B">
              <w:rPr>
                <w:rFonts w:ascii="Lato" w:hAnsi="Lato"/>
              </w:rPr>
              <w:t>earners</w:t>
            </w:r>
            <w:r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4AD2ADA" w14:textId="1735DC82" w:rsidR="002F38D2" w:rsidRDefault="002F38D2" w:rsidP="0017307B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F80492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2F38D2" w14:paraId="79ACED58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8A35B0A" w14:textId="5E7630A5" w:rsidR="002F38D2" w:rsidRDefault="002F38D2" w:rsidP="002F38D2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This project has real</w:t>
            </w:r>
            <w:r w:rsidR="003C48F2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world application and take</w:t>
            </w:r>
            <w:r w:rsidR="007F678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the concept into the world of Internet of </w:t>
            </w:r>
            <w:r w:rsidR="008A1401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hings (I</w:t>
            </w:r>
            <w:r w:rsidR="008A1401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T)</w:t>
            </w:r>
          </w:p>
          <w:p w14:paraId="1ABDDC40" w14:textId="5DAECEC6" w:rsidR="005F0D6E" w:rsidRDefault="005F0D6E" w:rsidP="002F38D2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sensor could be used to monitor air quality at different times of the school day</w:t>
            </w:r>
          </w:p>
          <w:p w14:paraId="7E757F4C" w14:textId="46BE6CB8" w:rsidR="00ED2301" w:rsidRDefault="00ED2301" w:rsidP="002F38D2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 xml:space="preserve">Learners will use </w:t>
            </w:r>
            <w:proofErr w:type="gramStart"/>
            <w:r w:rsidRPr="0080041F">
              <w:rPr>
                <w:rFonts w:ascii="Lato" w:hAnsi="Lato"/>
              </w:rPr>
              <w:t>a number of</w:t>
            </w:r>
            <w:proofErr w:type="gramEnd"/>
            <w:r w:rsidRPr="0080041F">
              <w:rPr>
                <w:rFonts w:ascii="Lato" w:hAnsi="Lato"/>
              </w:rPr>
              <w:t xml:space="preserve"> real</w:t>
            </w:r>
            <w:r>
              <w:rPr>
                <w:rFonts w:ascii="Lato" w:hAnsi="Lato"/>
              </w:rPr>
              <w:t>-</w:t>
            </w:r>
            <w:r w:rsidRPr="0080041F">
              <w:rPr>
                <w:rFonts w:ascii="Lato" w:hAnsi="Lato"/>
              </w:rPr>
              <w:t>world scenarios to demonstrate how different actions will need to take place depending on whether conditions are true or false</w:t>
            </w:r>
          </w:p>
          <w:p w14:paraId="2DE88133" w14:textId="77777777" w:rsidR="002F38D2" w:rsidRDefault="002F38D2" w:rsidP="002F38D2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learners to think about how the sensors could be used to solve a problem or how to help a person or business</w:t>
            </w:r>
          </w:p>
          <w:p w14:paraId="4BB15107" w14:textId="163F7014" w:rsidR="002F38D2" w:rsidRPr="005F0D6E" w:rsidRDefault="002F38D2" w:rsidP="005F0D6E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C7E48AA" w14:textId="77351DB4" w:rsidR="002F38D2" w:rsidRDefault="002F38D2" w:rsidP="0017307B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F80492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>rogress:</w:t>
            </w:r>
          </w:p>
          <w:p w14:paraId="43B69AC4" w14:textId="5C6CAC8F" w:rsidR="002F38D2" w:rsidRPr="00ED2301" w:rsidRDefault="002F38D2" w:rsidP="00ED2301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</w:rPr>
              <w:t>Learners will produce a</w:t>
            </w:r>
            <w:r w:rsidR="005F0D6E">
              <w:rPr>
                <w:rFonts w:ascii="Lato" w:hAnsi="Lato"/>
              </w:rPr>
              <w:t xml:space="preserve">n air quality </w:t>
            </w:r>
            <w:r>
              <w:rPr>
                <w:rFonts w:ascii="Lato" w:hAnsi="Lato"/>
              </w:rPr>
              <w:t>sensing program using selection and computational logic</w:t>
            </w:r>
          </w:p>
          <w:p w14:paraId="38E4F73D" w14:textId="3717CAF3" w:rsidR="00ED2301" w:rsidRPr="00ED2301" w:rsidRDefault="00ED2301" w:rsidP="00ED2301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</w:t>
            </w:r>
            <w:r w:rsidRPr="0080041F">
              <w:rPr>
                <w:rFonts w:ascii="Lato" w:hAnsi="Lato"/>
                <w:bCs/>
              </w:rPr>
              <w:t xml:space="preserve">earners </w:t>
            </w:r>
            <w:r>
              <w:rPr>
                <w:rFonts w:ascii="Lato" w:hAnsi="Lato"/>
                <w:bCs/>
              </w:rPr>
              <w:t>will</w:t>
            </w:r>
            <w:r w:rsidRPr="0080041F">
              <w:rPr>
                <w:rFonts w:ascii="Lato" w:hAnsi="Lato"/>
                <w:bCs/>
              </w:rPr>
              <w:t xml:space="preserve"> understand the need for different pathways to be taken through programs depending on whether certain conditions are </w:t>
            </w:r>
            <w:r>
              <w:rPr>
                <w:rFonts w:ascii="Lato" w:hAnsi="Lato"/>
                <w:bCs/>
              </w:rPr>
              <w:t>T</w:t>
            </w:r>
            <w:r w:rsidRPr="0080041F">
              <w:rPr>
                <w:rFonts w:ascii="Lato" w:hAnsi="Lato"/>
                <w:bCs/>
              </w:rPr>
              <w:t xml:space="preserve">rue or </w:t>
            </w:r>
            <w:r>
              <w:rPr>
                <w:rFonts w:ascii="Lato" w:hAnsi="Lato"/>
                <w:bCs/>
              </w:rPr>
              <w:t>F</w:t>
            </w:r>
            <w:r w:rsidRPr="0080041F">
              <w:rPr>
                <w:rFonts w:ascii="Lato" w:hAnsi="Lato"/>
                <w:bCs/>
              </w:rPr>
              <w:t>alse and should be able to trace through given algorithms to determine the output</w:t>
            </w:r>
          </w:p>
          <w:p w14:paraId="4F5C3887" w14:textId="4BC17495" w:rsidR="002F38D2" w:rsidRDefault="002F38D2" w:rsidP="0017307B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F80492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>rogress:</w:t>
            </w:r>
          </w:p>
          <w:p w14:paraId="1FF17F64" w14:textId="27DF67B8" w:rsidR="002F38D2" w:rsidRDefault="002F38D2" w:rsidP="00ED2301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adjust the program to suit their individual preferences</w:t>
            </w:r>
          </w:p>
          <w:p w14:paraId="409AC94C" w14:textId="6EB99B70" w:rsidR="00ED2301" w:rsidRDefault="00ED2301" w:rsidP="00ED2301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  <w:bCs/>
              </w:rPr>
            </w:pPr>
            <w:r w:rsidRPr="0080041F">
              <w:rPr>
                <w:rFonts w:ascii="Lato" w:hAnsi="Lato"/>
                <w:bCs/>
              </w:rPr>
              <w:t xml:space="preserve">Learners will understand the need for </w:t>
            </w:r>
            <w:r w:rsidR="007F6787">
              <w:rPr>
                <w:rFonts w:ascii="Lato" w:hAnsi="Lato"/>
                <w:bCs/>
              </w:rPr>
              <w:t>‘</w:t>
            </w:r>
            <w:proofErr w:type="gramStart"/>
            <w:r w:rsidRPr="0080041F">
              <w:rPr>
                <w:rFonts w:ascii="Lato" w:hAnsi="Lato"/>
                <w:bCs/>
              </w:rPr>
              <w:t>if,</w:t>
            </w:r>
            <w:proofErr w:type="gramEnd"/>
            <w:r w:rsidRPr="0080041F">
              <w:rPr>
                <w:rFonts w:ascii="Lato" w:hAnsi="Lato"/>
                <w:bCs/>
              </w:rPr>
              <w:t xml:space="preserve"> then, else</w:t>
            </w:r>
            <w:r w:rsidR="007F6787">
              <w:rPr>
                <w:rFonts w:ascii="Lato" w:hAnsi="Lato"/>
                <w:bCs/>
              </w:rPr>
              <w:t>’</w:t>
            </w:r>
            <w:r w:rsidRPr="0080041F">
              <w:rPr>
                <w:rFonts w:ascii="Lato" w:hAnsi="Lato"/>
                <w:bCs/>
              </w:rPr>
              <w:t xml:space="preserve"> statements to determine whether a line of code should be run. They will be able to trace through algorithms to determine outputs and create their own flow</w:t>
            </w:r>
            <w:r>
              <w:rPr>
                <w:rFonts w:ascii="Lato" w:hAnsi="Lato"/>
                <w:bCs/>
              </w:rPr>
              <w:t xml:space="preserve"> </w:t>
            </w:r>
            <w:r w:rsidRPr="0080041F">
              <w:rPr>
                <w:rFonts w:ascii="Lato" w:hAnsi="Lato"/>
                <w:bCs/>
              </w:rPr>
              <w:t>charts using decisions</w:t>
            </w:r>
          </w:p>
          <w:p w14:paraId="60EB305B" w14:textId="7F44074F" w:rsidR="005F0D6E" w:rsidRPr="00ED2301" w:rsidRDefault="005F0D6E" w:rsidP="00ED2301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be able to understand the data generated from the sensor</w:t>
            </w:r>
          </w:p>
          <w:p w14:paraId="139986F0" w14:textId="57A24B13" w:rsidR="00ED2301" w:rsidRDefault="002F38D2" w:rsidP="0017307B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F80492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>rogress:</w:t>
            </w:r>
          </w:p>
          <w:p w14:paraId="6D8BFF27" w14:textId="5024CD14" w:rsidR="00ED2301" w:rsidRDefault="00ED2301" w:rsidP="00ED2301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Pr="0080041F">
              <w:rPr>
                <w:rFonts w:ascii="Lato" w:hAnsi="Lato"/>
              </w:rPr>
              <w:t>s will be able to use if then else statement</w:t>
            </w:r>
            <w:r>
              <w:rPr>
                <w:rFonts w:ascii="Lato" w:hAnsi="Lato"/>
              </w:rPr>
              <w:t>s</w:t>
            </w:r>
            <w:r w:rsidRPr="0080041F">
              <w:rPr>
                <w:rFonts w:ascii="Lato" w:hAnsi="Lato"/>
              </w:rPr>
              <w:t xml:space="preserve"> appropriately within their code. They will understand that the else statement is needed as a ‘catch all’ to handle unexpected inputs without crashing</w:t>
            </w:r>
          </w:p>
          <w:p w14:paraId="17DC4E1A" w14:textId="097856A8" w:rsidR="002F38D2" w:rsidRPr="00583BE3" w:rsidRDefault="005F0D6E" w:rsidP="00583BE3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interpret the data generated from the sensor and make recommendations on how to improve air quality</w:t>
            </w:r>
          </w:p>
        </w:tc>
      </w:tr>
      <w:tr w:rsidR="002F38D2" w14:paraId="087A91E7" w14:textId="77777777" w:rsidTr="002659AC">
        <w:trPr>
          <w:trHeight w:val="498"/>
        </w:trPr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A1A481E" w14:textId="5984F2A6" w:rsidR="002F38D2" w:rsidRDefault="002F38D2" w:rsidP="0017307B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Key </w:t>
            </w:r>
            <w:r w:rsidR="00F80492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  <w:r w:rsidR="00F80492">
              <w:rPr>
                <w:rFonts w:ascii="Lato" w:hAnsi="Lato"/>
              </w:rPr>
              <w:t>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D4DB08A" w14:textId="5C5DC2CA" w:rsidR="002F38D2" w:rsidRDefault="002F38D2" w:rsidP="0017307B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F80492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  <w:r w:rsidR="00F80492">
              <w:rPr>
                <w:rFonts w:ascii="Lato" w:hAnsi="Lato"/>
              </w:rPr>
              <w:t>:</w:t>
            </w:r>
          </w:p>
        </w:tc>
      </w:tr>
      <w:tr w:rsidR="002F38D2" w14:paraId="6269E612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28F379D" w14:textId="77777777" w:rsidR="00ED2301" w:rsidRPr="0080041F" w:rsidRDefault="00ED2301" w:rsidP="00ED2301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Code will not always run line by line in the same order</w:t>
            </w:r>
          </w:p>
          <w:p w14:paraId="2B557EDE" w14:textId="77777777" w:rsidR="00ED2301" w:rsidRPr="0080041F" w:rsidRDefault="00ED2301" w:rsidP="00ED2301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At times certain lines of code will only need to be executed if a condition is true or false</w:t>
            </w:r>
          </w:p>
          <w:p w14:paraId="76BFB58C" w14:textId="77777777" w:rsidR="00ED2301" w:rsidRDefault="00ED2301" w:rsidP="00ED2301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 xml:space="preserve">Computer languages use </w:t>
            </w:r>
            <w:proofErr w:type="gramStart"/>
            <w:r w:rsidRPr="0080041F">
              <w:rPr>
                <w:rFonts w:ascii="Lato" w:hAnsi="Lato"/>
              </w:rPr>
              <w:t>if,</w:t>
            </w:r>
            <w:proofErr w:type="gramEnd"/>
            <w:r w:rsidRPr="0080041F">
              <w:rPr>
                <w:rFonts w:ascii="Lato" w:hAnsi="Lato"/>
              </w:rPr>
              <w:t xml:space="preserve"> then, else statements to take different pathways through programs</w:t>
            </w:r>
          </w:p>
          <w:p w14:paraId="31AB819F" w14:textId="6DCEA4AE" w:rsidR="002F38D2" w:rsidRPr="002B09D0" w:rsidRDefault="002F38D2" w:rsidP="002B09D0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Computational logic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B9885A8" w14:textId="7E2858A6" w:rsidR="002F38D2" w:rsidRDefault="00C60AED" w:rsidP="002F38D2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</w:t>
            </w:r>
          </w:p>
          <w:p w14:paraId="6CDDC121" w14:textId="5FA55A49" w:rsidR="00C60AED" w:rsidRDefault="00C60AED" w:rsidP="002F38D2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Analogue</w:t>
            </w:r>
          </w:p>
          <w:p w14:paraId="0384EBB7" w14:textId="6ABE83FE" w:rsidR="002F38D2" w:rsidRPr="005F0D6E" w:rsidRDefault="00C60AED" w:rsidP="005F0D6E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Digital</w:t>
            </w:r>
          </w:p>
          <w:p w14:paraId="52C3E53D" w14:textId="68A6ED99" w:rsidR="00651904" w:rsidRDefault="00651904" w:rsidP="008A1401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Sequence</w:t>
            </w:r>
          </w:p>
          <w:p w14:paraId="66F5EFDB" w14:textId="31475592" w:rsidR="00651904" w:rsidRDefault="00651904" w:rsidP="008A1401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Selection</w:t>
            </w:r>
          </w:p>
          <w:p w14:paraId="18AA9510" w14:textId="05D0E1D7" w:rsidR="00651904" w:rsidRDefault="00651904" w:rsidP="008A1401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Condition</w:t>
            </w:r>
          </w:p>
          <w:p w14:paraId="3974B23F" w14:textId="0C9409C3" w:rsidR="005F0D6E" w:rsidRDefault="005F0D6E" w:rsidP="008A1401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Breadboard</w:t>
            </w:r>
          </w:p>
          <w:p w14:paraId="27B1933A" w14:textId="3F3444FF" w:rsidR="008A1401" w:rsidRPr="002B09D0" w:rsidRDefault="005F0D6E" w:rsidP="002B09D0">
            <w:pPr>
              <w:pStyle w:val="ListParagraph"/>
              <w:numPr>
                <w:ilvl w:val="0"/>
                <w:numId w:val="19"/>
              </w:numPr>
              <w:rPr>
                <w:rFonts w:ascii="Lato" w:hAnsi="Lato"/>
              </w:rPr>
            </w:pPr>
            <w:del w:id="0" w:author="Oli.Howson" w:date="2025-01-02T17:12:00Z" w16du:dateUtc="2025-01-02T17:12:00Z">
              <w:r w:rsidDel="0089575A">
                <w:rPr>
                  <w:rFonts w:ascii="Lato" w:hAnsi="Lato"/>
                </w:rPr>
                <w:delText xml:space="preserve">Connector </w:delText>
              </w:r>
              <w:r w:rsidR="00B33A48" w:rsidDel="0089575A">
                <w:rPr>
                  <w:rFonts w:ascii="Lato" w:hAnsi="Lato"/>
                </w:rPr>
                <w:delText>c</w:delText>
              </w:r>
              <w:r w:rsidDel="0089575A">
                <w:rPr>
                  <w:rFonts w:ascii="Lato" w:hAnsi="Lato"/>
                </w:rPr>
                <w:delText>arrier</w:delText>
              </w:r>
            </w:del>
            <w:ins w:id="1" w:author="Oli.Howson" w:date="2025-01-02T17:12:00Z" w16du:dateUtc="2025-01-02T17:12:00Z">
              <w:r w:rsidR="0089575A">
                <w:rPr>
                  <w:rFonts w:ascii="Lato" w:hAnsi="Lato"/>
                </w:rPr>
                <w:t>Library</w:t>
              </w:r>
            </w:ins>
          </w:p>
        </w:tc>
      </w:tr>
      <w:tr w:rsidR="002F38D2" w14:paraId="4D2E7D1D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3AC1DC1" w14:textId="26841907" w:rsidR="002F38D2" w:rsidRDefault="002F38D2" w:rsidP="0017307B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  <w:r w:rsidR="00232323">
              <w:rPr>
                <w:rFonts w:ascii="Lato" w:hAnsi="Lato"/>
              </w:rPr>
              <w:t>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CFE2717" w14:textId="34C0DA31" w:rsidR="002F38D2" w:rsidRDefault="002F38D2" w:rsidP="0017307B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  <w:r w:rsidR="00232323">
              <w:rPr>
                <w:rFonts w:ascii="Lato" w:hAnsi="Lato"/>
              </w:rPr>
              <w:t>:</w:t>
            </w:r>
          </w:p>
        </w:tc>
      </w:tr>
      <w:tr w:rsidR="002F38D2" w14:paraId="2FE2D4E6" w14:textId="77777777" w:rsidTr="0017307B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B82A09F" w14:textId="5CA3EC34" w:rsidR="002F38D2" w:rsidRDefault="002F38D2" w:rsidP="0017307B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Most </w:t>
            </w:r>
            <w:r w:rsidR="00F14AEA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will be able to follow the instructions however adding a program to a microcontroller maybe a new concept to some learners</w:t>
            </w:r>
            <w:r w:rsidR="005F0D6E">
              <w:rPr>
                <w:rFonts w:ascii="Lato" w:hAnsi="Lato"/>
              </w:rPr>
              <w:t>.</w:t>
            </w:r>
          </w:p>
          <w:p w14:paraId="433FC109" w14:textId="6B55966F" w:rsidR="00651904" w:rsidRDefault="00651904" w:rsidP="0017307B">
            <w:pPr>
              <w:rPr>
                <w:rFonts w:ascii="Lato" w:hAnsi="Lato"/>
              </w:rPr>
            </w:pPr>
          </w:p>
          <w:p w14:paraId="2D58BA7F" w14:textId="056863E7" w:rsidR="002F38D2" w:rsidRDefault="00651904" w:rsidP="0017307B">
            <w:pPr>
              <w:rPr>
                <w:rFonts w:ascii="Lato" w:hAnsi="Lato"/>
              </w:rPr>
            </w:pPr>
            <w:r w:rsidRPr="0080041F">
              <w:rPr>
                <w:rFonts w:ascii="Lato" w:hAnsi="Lato"/>
                <w:bCs/>
              </w:rPr>
              <w:t xml:space="preserve">More capable </w:t>
            </w:r>
            <w:r w:rsidR="00F14AEA">
              <w:rPr>
                <w:rFonts w:ascii="Lato" w:hAnsi="Lato"/>
                <w:bCs/>
              </w:rPr>
              <w:t>l</w:t>
            </w:r>
            <w:r w:rsidRPr="0080041F">
              <w:rPr>
                <w:rFonts w:ascii="Lato" w:hAnsi="Lato"/>
                <w:bCs/>
              </w:rPr>
              <w:t xml:space="preserve">earners will be able to create their own algorithms using their own </w:t>
            </w:r>
            <w:proofErr w:type="gramStart"/>
            <w:r w:rsidRPr="0080041F">
              <w:rPr>
                <w:rFonts w:ascii="Lato" w:hAnsi="Lato"/>
                <w:bCs/>
              </w:rPr>
              <w:t>if,</w:t>
            </w:r>
            <w:proofErr w:type="gramEnd"/>
            <w:r w:rsidRPr="0080041F">
              <w:rPr>
                <w:rFonts w:ascii="Lato" w:hAnsi="Lato"/>
                <w:bCs/>
              </w:rPr>
              <w:t xml:space="preserve"> then, else statements. </w:t>
            </w:r>
            <w:r w:rsidR="005F0D6E">
              <w:rPr>
                <w:rFonts w:ascii="Lato" w:hAnsi="Lato"/>
                <w:bCs/>
              </w:rPr>
              <w:t>They may be able to write a program to analyse the data generated from the sensor.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B090009" w14:textId="461EFBFE" w:rsidR="000B355C" w:rsidRDefault="00376E27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5F0D6E">
              <w:rPr>
                <w:rFonts w:ascii="Lato" w:hAnsi="Lato"/>
              </w:rPr>
              <w:t xml:space="preserve">3 </w:t>
            </w:r>
            <w:r w:rsidR="00F14AEA">
              <w:rPr>
                <w:rFonts w:ascii="Lato" w:hAnsi="Lato"/>
              </w:rPr>
              <w:t>ppt</w:t>
            </w:r>
          </w:p>
          <w:p w14:paraId="64891ECD" w14:textId="3ED154FE" w:rsidR="000B355C" w:rsidRDefault="000B355C" w:rsidP="000B355C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‘Sensing </w:t>
            </w:r>
            <w:r w:rsidR="00E4247F">
              <w:rPr>
                <w:rFonts w:ascii="Lato" w:hAnsi="Lato"/>
              </w:rPr>
              <w:t>y</w:t>
            </w:r>
            <w:r>
              <w:rPr>
                <w:rFonts w:ascii="Lato" w:hAnsi="Lato"/>
              </w:rPr>
              <w:t xml:space="preserve">our </w:t>
            </w:r>
            <w:r w:rsidR="00E4247F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orld’ worksheet</w:t>
            </w:r>
          </w:p>
          <w:p w14:paraId="71F5EAAE" w14:textId="53380490" w:rsidR="000B355C" w:rsidRDefault="00651904" w:rsidP="000B355C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5F0D6E">
              <w:rPr>
                <w:rFonts w:ascii="Lato" w:hAnsi="Lato"/>
              </w:rPr>
              <w:t>3</w:t>
            </w:r>
            <w:r w:rsidR="000B355C">
              <w:rPr>
                <w:rFonts w:ascii="Lato" w:hAnsi="Lato"/>
              </w:rPr>
              <w:t xml:space="preserve"> Activity Sheet</w:t>
            </w:r>
          </w:p>
          <w:p w14:paraId="644B75ED" w14:textId="11CE2130" w:rsidR="00651904" w:rsidRPr="000B355C" w:rsidRDefault="00376E27" w:rsidP="000B355C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5F0D6E">
              <w:rPr>
                <w:rFonts w:ascii="Lato" w:hAnsi="Lato"/>
              </w:rPr>
              <w:t>3</w:t>
            </w:r>
            <w:r w:rsidR="00651904">
              <w:rPr>
                <w:rFonts w:ascii="Lato" w:hAnsi="Lato"/>
              </w:rPr>
              <w:t xml:space="preserve"> </w:t>
            </w:r>
            <w:r w:rsidR="00E4247F">
              <w:rPr>
                <w:rFonts w:ascii="Lato" w:hAnsi="Lato"/>
              </w:rPr>
              <w:t>‘</w:t>
            </w:r>
            <w:proofErr w:type="gramStart"/>
            <w:r w:rsidR="00651904">
              <w:rPr>
                <w:rFonts w:ascii="Lato" w:hAnsi="Lato"/>
              </w:rPr>
              <w:t>I</w:t>
            </w:r>
            <w:r>
              <w:rPr>
                <w:rFonts w:ascii="Lato" w:hAnsi="Lato"/>
              </w:rPr>
              <w:t>f</w:t>
            </w:r>
            <w:r w:rsidR="00651904">
              <w:rPr>
                <w:rFonts w:ascii="Lato" w:hAnsi="Lato"/>
              </w:rPr>
              <w:t>,</w:t>
            </w:r>
            <w:proofErr w:type="gramEnd"/>
            <w:r w:rsidR="00651904">
              <w:rPr>
                <w:rFonts w:ascii="Lato" w:hAnsi="Lato"/>
              </w:rPr>
              <w:t xml:space="preserve"> </w:t>
            </w:r>
            <w:r w:rsidR="00E4247F">
              <w:rPr>
                <w:rFonts w:ascii="Lato" w:hAnsi="Lato"/>
              </w:rPr>
              <w:t>t</w:t>
            </w:r>
            <w:r w:rsidR="00651904">
              <w:rPr>
                <w:rFonts w:ascii="Lato" w:hAnsi="Lato"/>
              </w:rPr>
              <w:t xml:space="preserve">hen, </w:t>
            </w:r>
            <w:r w:rsidR="00E4247F">
              <w:rPr>
                <w:rFonts w:ascii="Lato" w:hAnsi="Lato"/>
              </w:rPr>
              <w:t>e</w:t>
            </w:r>
            <w:r w:rsidR="00651904">
              <w:rPr>
                <w:rFonts w:ascii="Lato" w:hAnsi="Lato"/>
              </w:rPr>
              <w:t>lse</w:t>
            </w:r>
            <w:r w:rsidR="00E4247F">
              <w:rPr>
                <w:rFonts w:ascii="Lato" w:hAnsi="Lato"/>
              </w:rPr>
              <w:t>’</w:t>
            </w:r>
            <w:r w:rsidR="00651904">
              <w:rPr>
                <w:rFonts w:ascii="Lato" w:hAnsi="Lato"/>
              </w:rPr>
              <w:t xml:space="preserve"> worksheet</w:t>
            </w:r>
          </w:p>
          <w:p w14:paraId="055BD08A" w14:textId="07E423D5" w:rsidR="00BC4535" w:rsidRPr="002B09D0" w:rsidRDefault="002F38D2" w:rsidP="00BC4535">
            <w:pPr>
              <w:pStyle w:val="ListParagraph"/>
              <w:numPr>
                <w:ilvl w:val="0"/>
                <w:numId w:val="16"/>
              </w:numPr>
              <w:rPr>
                <w:rStyle w:val="Hyperlink"/>
              </w:rPr>
            </w:pPr>
            <w:r>
              <w:rPr>
                <w:rFonts w:ascii="Lato" w:hAnsi="Lato"/>
              </w:rPr>
              <w:t xml:space="preserve">Access </w:t>
            </w:r>
            <w:r w:rsidRPr="005F0D6E">
              <w:rPr>
                <w:rFonts w:ascii="Lato" w:hAnsi="Lato"/>
              </w:rPr>
              <w:t xml:space="preserve">to </w:t>
            </w:r>
            <w:r w:rsidR="005F0D6E" w:rsidRPr="005F0D6E">
              <w:rPr>
                <w:rFonts w:ascii="Lato" w:hAnsi="Lato" w:cs="ZWAdobeF"/>
              </w:rPr>
              <w:t>Arduino cl</w:t>
            </w:r>
            <w:r w:rsidR="005F0D6E">
              <w:rPr>
                <w:rFonts w:ascii="Lato" w:hAnsi="Lato" w:cs="ZWAdobeF"/>
              </w:rPr>
              <w:t>oud</w:t>
            </w:r>
          </w:p>
          <w:p w14:paraId="45A7951E" w14:textId="519BE1E8" w:rsidR="00BC4535" w:rsidRDefault="00BC4535" w:rsidP="00BC4535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Arduino </w:t>
            </w:r>
            <w:ins w:id="2" w:author="Oli.Howson" w:date="2025-01-02T17:12:00Z" w16du:dateUtc="2025-01-02T17:12:00Z">
              <w:r w:rsidR="0089575A">
                <w:rPr>
                  <w:rFonts w:ascii="Lato" w:hAnsi="Lato"/>
                </w:rPr>
                <w:t>(</w:t>
              </w:r>
            </w:ins>
            <w:r>
              <w:rPr>
                <w:rFonts w:ascii="Lato" w:hAnsi="Lato"/>
              </w:rPr>
              <w:t xml:space="preserve">MKR 1000 </w:t>
            </w:r>
            <w:ins w:id="3" w:author="Oli.Howson" w:date="2025-01-02T17:12:00Z" w16du:dateUtc="2025-01-02T17:12:00Z">
              <w:r w:rsidR="0089575A">
                <w:rPr>
                  <w:rFonts w:ascii="Lato" w:hAnsi="Lato"/>
                </w:rPr>
                <w:t>// MKR 1010 // similar)</w:t>
              </w:r>
            </w:ins>
          </w:p>
          <w:p w14:paraId="49108846" w14:textId="473F6791" w:rsidR="00BC4535" w:rsidDel="0089575A" w:rsidRDefault="00BC4535" w:rsidP="00BC4535">
            <w:pPr>
              <w:pStyle w:val="ListParagraph"/>
              <w:numPr>
                <w:ilvl w:val="0"/>
                <w:numId w:val="16"/>
              </w:numPr>
              <w:rPr>
                <w:del w:id="4" w:author="Oli.Howson" w:date="2025-01-02T17:12:00Z" w16du:dateUtc="2025-01-02T17:12:00Z"/>
                <w:rFonts w:ascii="Lato" w:hAnsi="Lato"/>
              </w:rPr>
            </w:pPr>
            <w:del w:id="5" w:author="Oli.Howson" w:date="2025-01-02T17:12:00Z" w16du:dateUtc="2025-01-02T17:12:00Z">
              <w:r w:rsidDel="0089575A">
                <w:rPr>
                  <w:rFonts w:ascii="Lato" w:hAnsi="Lato"/>
                </w:rPr>
                <w:delText>Arduino MKS Connector Carrier</w:delText>
              </w:r>
            </w:del>
          </w:p>
          <w:p w14:paraId="5B6BFA54" w14:textId="058D2EEC" w:rsidR="00BC4535" w:rsidRPr="002B09D0" w:rsidRDefault="00BC4535" w:rsidP="00BC4535">
            <w:pPr>
              <w:pStyle w:val="ListParagraph"/>
              <w:numPr>
                <w:ilvl w:val="0"/>
                <w:numId w:val="16"/>
              </w:numPr>
              <w:rPr>
                <w:rStyle w:val="Hyperlink"/>
                <w:rFonts w:ascii="Lato" w:hAnsi="Lato"/>
                <w:color w:val="auto"/>
                <w:u w:val="none"/>
              </w:rPr>
            </w:pPr>
            <w:del w:id="6" w:author="Oli.Howson" w:date="2025-01-02T17:12:00Z" w16du:dateUtc="2025-01-02T17:12:00Z">
              <w:r w:rsidDel="0089575A">
                <w:rPr>
                  <w:rFonts w:ascii="Lato" w:hAnsi="Lato"/>
                </w:rPr>
                <w:delText>Grove air</w:delText>
              </w:r>
            </w:del>
            <w:ins w:id="7" w:author="Oli.Howson" w:date="2025-01-02T17:12:00Z" w16du:dateUtc="2025-01-02T17:12:00Z">
              <w:r w:rsidR="0089575A">
                <w:rPr>
                  <w:rFonts w:ascii="Lato" w:hAnsi="Lato"/>
                </w:rPr>
                <w:t>MQ-135 air</w:t>
              </w:r>
            </w:ins>
            <w:r>
              <w:rPr>
                <w:rFonts w:ascii="Lato" w:hAnsi="Lato"/>
              </w:rPr>
              <w:t xml:space="preserve"> quality sensor</w:t>
            </w:r>
          </w:p>
          <w:p w14:paraId="4A5EBF6F" w14:textId="043B0D5C" w:rsidR="002F38D2" w:rsidRDefault="002F38D2" w:rsidP="00F005FA">
            <w:pPr>
              <w:pStyle w:val="ListParagraph"/>
            </w:pPr>
          </w:p>
        </w:tc>
      </w:tr>
      <w:tr w:rsidR="002F38D2" w14:paraId="3C5F1BD5" w14:textId="77777777" w:rsidTr="0017307B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C0E51A6" w14:textId="2FAA0655" w:rsidR="002F38D2" w:rsidRDefault="002F38D2" w:rsidP="0017307B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23232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2F38D2" w14:paraId="0A19987E" w14:textId="77777777" w:rsidTr="0017307B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554EA2E" w14:textId="28C1C22C" w:rsidR="00707464" w:rsidRDefault="00707464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Using the </w:t>
            </w:r>
            <w:r w:rsidR="00E4247F">
              <w:rPr>
                <w:rFonts w:ascii="Lato" w:hAnsi="Lato"/>
              </w:rPr>
              <w:t xml:space="preserve">PowerPoint presentation </w:t>
            </w:r>
            <w:r>
              <w:rPr>
                <w:rFonts w:ascii="Lato" w:hAnsi="Lato"/>
              </w:rPr>
              <w:t xml:space="preserve">to support the discussion talk through the purpose and different types of </w:t>
            </w:r>
            <w:proofErr w:type="gramStart"/>
            <w:r>
              <w:rPr>
                <w:rFonts w:ascii="Lato" w:hAnsi="Lato"/>
              </w:rPr>
              <w:t>sensor</w:t>
            </w:r>
            <w:proofErr w:type="gramEnd"/>
            <w:r>
              <w:rPr>
                <w:rFonts w:ascii="Lato" w:hAnsi="Lato"/>
              </w:rPr>
              <w:t xml:space="preserve"> that exist</w:t>
            </w:r>
          </w:p>
          <w:p w14:paraId="27BB7BA5" w14:textId="4694CBA2" w:rsidR="002F38D2" w:rsidRDefault="002F38D2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concept of a </w:t>
            </w:r>
            <w:r w:rsidRPr="002659AC">
              <w:rPr>
                <w:rFonts w:ascii="Lato" w:hAnsi="Lato"/>
                <w:b/>
                <w:bCs/>
              </w:rPr>
              <w:t>forever</w:t>
            </w:r>
            <w:r>
              <w:rPr>
                <w:rFonts w:ascii="Lato" w:hAnsi="Lato"/>
              </w:rPr>
              <w:t xml:space="preserve"> loop</w:t>
            </w:r>
          </w:p>
          <w:p w14:paraId="5E83246F" w14:textId="777C7EFE" w:rsidR="002F38D2" w:rsidRDefault="002F38D2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0B355C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uccess </w:t>
            </w:r>
            <w:r w:rsidR="000B355C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 xml:space="preserve">riteria for the </w:t>
            </w:r>
            <w:r w:rsidR="00F005FA">
              <w:rPr>
                <w:rFonts w:ascii="Lato" w:hAnsi="Lato"/>
              </w:rPr>
              <w:t>sensing your world activity</w:t>
            </w:r>
          </w:p>
          <w:p w14:paraId="681998B4" w14:textId="77777777" w:rsidR="002F38D2" w:rsidRDefault="002F38D2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the logical operators if necessary</w:t>
            </w:r>
          </w:p>
          <w:p w14:paraId="39041E30" w14:textId="77777777" w:rsidR="002F38D2" w:rsidRDefault="002F38D2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Show learners where the resources are on the PC</w:t>
            </w:r>
          </w:p>
          <w:p w14:paraId="19E7938A" w14:textId="2C42DCEA" w:rsidR="002F38D2" w:rsidRDefault="002F38D2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work through </w:t>
            </w:r>
            <w:r w:rsidR="00207BD9">
              <w:rPr>
                <w:rFonts w:ascii="Lato" w:hAnsi="Lato"/>
              </w:rPr>
              <w:t xml:space="preserve">the </w:t>
            </w:r>
            <w:r>
              <w:rPr>
                <w:rFonts w:ascii="Lato" w:hAnsi="Lato"/>
              </w:rPr>
              <w:t>resource</w:t>
            </w:r>
            <w:r w:rsidR="00207BD9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</w:t>
            </w:r>
            <w:r w:rsidR="00E1195B">
              <w:rPr>
                <w:rFonts w:ascii="Lato" w:hAnsi="Lato"/>
              </w:rPr>
              <w:t>independently</w:t>
            </w:r>
            <w:r w:rsidR="00207BD9">
              <w:rPr>
                <w:rFonts w:ascii="Lato" w:hAnsi="Lato"/>
              </w:rPr>
              <w:t>, and the</w:t>
            </w:r>
            <w:r>
              <w:rPr>
                <w:rFonts w:ascii="Lato" w:hAnsi="Lato"/>
              </w:rPr>
              <w:t xml:space="preserve"> teacher intervenes where appropriate</w:t>
            </w:r>
            <w:r w:rsidR="00F005FA">
              <w:rPr>
                <w:rFonts w:ascii="Lato" w:hAnsi="Lato"/>
              </w:rPr>
              <w:t>. Any students who complete the task early can research what a solenoid is and attempt the stretch task</w:t>
            </w:r>
          </w:p>
          <w:p w14:paraId="6700CEF6" w14:textId="4E96F4EF" w:rsidR="002F38D2" w:rsidRDefault="002F38D2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more advanced learners to attempt the stretch tasks once they complete </w:t>
            </w:r>
            <w:r w:rsidR="0040251B">
              <w:rPr>
                <w:rFonts w:ascii="Lato" w:hAnsi="Lato"/>
              </w:rPr>
              <w:t xml:space="preserve">the </w:t>
            </w:r>
            <w:r>
              <w:rPr>
                <w:rFonts w:ascii="Lato" w:hAnsi="Lato"/>
              </w:rPr>
              <w:t>main task</w:t>
            </w:r>
          </w:p>
          <w:p w14:paraId="49FC3D61" w14:textId="572B2C4C" w:rsidR="002F38D2" w:rsidRDefault="00F005FA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40251B">
              <w:rPr>
                <w:rFonts w:ascii="Lato" w:hAnsi="Lato"/>
              </w:rPr>
              <w:t>‘S</w:t>
            </w:r>
            <w:r>
              <w:rPr>
                <w:rFonts w:ascii="Lato" w:hAnsi="Lato"/>
              </w:rPr>
              <w:t>ensing you</w:t>
            </w:r>
            <w:r w:rsidR="005F0D6E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 xml:space="preserve"> world</w:t>
            </w:r>
            <w:r w:rsidR="0040251B">
              <w:rPr>
                <w:rFonts w:ascii="Lato" w:hAnsi="Lato"/>
              </w:rPr>
              <w:t>’</w:t>
            </w:r>
            <w:r>
              <w:rPr>
                <w:rFonts w:ascii="Lato" w:hAnsi="Lato"/>
              </w:rPr>
              <w:t xml:space="preserve"> task introduced students to endless loops. Learners should now be introduced to multi</w:t>
            </w:r>
            <w:r w:rsidR="0040251B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 xml:space="preserve">level selection statements. Use the ppt to introduce </w:t>
            </w:r>
            <w:proofErr w:type="gramStart"/>
            <w:r>
              <w:rPr>
                <w:rFonts w:ascii="Lato" w:hAnsi="Lato"/>
              </w:rPr>
              <w:t>if,</w:t>
            </w:r>
            <w:proofErr w:type="gramEnd"/>
            <w:r>
              <w:rPr>
                <w:rFonts w:ascii="Lato" w:hAnsi="Lato"/>
              </w:rPr>
              <w:t xml:space="preserve"> then, else statements</w:t>
            </w:r>
          </w:p>
          <w:p w14:paraId="5FE26A5D" w14:textId="5975211D" w:rsidR="00F005FA" w:rsidRDefault="00F005FA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Students should then complete the </w:t>
            </w:r>
            <w:r w:rsidR="007C1050">
              <w:rPr>
                <w:rFonts w:ascii="Lato" w:hAnsi="Lato"/>
              </w:rPr>
              <w:t>‘</w:t>
            </w:r>
            <w:proofErr w:type="gramStart"/>
            <w:r>
              <w:rPr>
                <w:rFonts w:ascii="Lato" w:hAnsi="Lato"/>
              </w:rPr>
              <w:t>I</w:t>
            </w:r>
            <w:r w:rsidR="007C1050">
              <w:rPr>
                <w:rFonts w:ascii="Lato" w:hAnsi="Lato"/>
              </w:rPr>
              <w:t>f</w:t>
            </w:r>
            <w:r>
              <w:rPr>
                <w:rFonts w:ascii="Lato" w:hAnsi="Lato"/>
              </w:rPr>
              <w:t>,</w:t>
            </w:r>
            <w:proofErr w:type="gramEnd"/>
            <w:r>
              <w:rPr>
                <w:rFonts w:ascii="Lato" w:hAnsi="Lato"/>
              </w:rPr>
              <w:t xml:space="preserve"> </w:t>
            </w:r>
            <w:r w:rsidR="007C1050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 xml:space="preserve">hen, </w:t>
            </w:r>
            <w:r w:rsidR="007C1050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lse</w:t>
            </w:r>
            <w:r w:rsidR="007C1050">
              <w:rPr>
                <w:rFonts w:ascii="Lato" w:hAnsi="Lato"/>
              </w:rPr>
              <w:t>’</w:t>
            </w:r>
            <w:r>
              <w:rPr>
                <w:rFonts w:ascii="Lato" w:hAnsi="Lato"/>
              </w:rPr>
              <w:t xml:space="preserve"> worksheet</w:t>
            </w:r>
          </w:p>
          <w:p w14:paraId="334B6448" w14:textId="4221F493" w:rsidR="005F0D6E" w:rsidRDefault="005F0D6E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how to attach the </w:t>
            </w:r>
            <w:del w:id="8" w:author="Oli.Howson" w:date="2025-01-02T17:12:00Z" w16du:dateUtc="2025-01-02T17:12:00Z">
              <w:r w:rsidDel="0089575A">
                <w:rPr>
                  <w:rFonts w:ascii="Lato" w:hAnsi="Lato"/>
                </w:rPr>
                <w:delText xml:space="preserve">MKR1000 </w:delText>
              </w:r>
            </w:del>
            <w:ins w:id="9" w:author="Oli.Howson" w:date="2025-01-02T17:12:00Z" w16du:dateUtc="2025-01-02T17:12:00Z">
              <w:r w:rsidR="0089575A">
                <w:rPr>
                  <w:rFonts w:ascii="Lato" w:hAnsi="Lato"/>
                </w:rPr>
                <w:t>Arduino</w:t>
              </w:r>
              <w:r w:rsidR="0089575A">
                <w:rPr>
                  <w:rFonts w:ascii="Lato" w:hAnsi="Lato"/>
                </w:rPr>
                <w:t xml:space="preserve"> </w:t>
              </w:r>
            </w:ins>
            <w:r>
              <w:rPr>
                <w:rFonts w:ascii="Lato" w:hAnsi="Lato"/>
              </w:rPr>
              <w:t xml:space="preserve">to the </w:t>
            </w:r>
            <w:del w:id="10" w:author="Oli.Howson" w:date="2025-01-02T17:13:00Z" w16du:dateUtc="2025-01-02T17:13:00Z">
              <w:r w:rsidDel="0089575A">
                <w:rPr>
                  <w:rFonts w:ascii="Lato" w:hAnsi="Lato"/>
                </w:rPr>
                <w:delText xml:space="preserve">connector </w:delText>
              </w:r>
            </w:del>
            <w:ins w:id="11" w:author="Oli.Howson" w:date="2025-01-02T17:13:00Z" w16du:dateUtc="2025-01-02T17:13:00Z">
              <w:r w:rsidR="0089575A">
                <w:rPr>
                  <w:rFonts w:ascii="Lato" w:hAnsi="Lato"/>
                </w:rPr>
                <w:t>bread</w:t>
              </w:r>
            </w:ins>
            <w:r>
              <w:rPr>
                <w:rFonts w:ascii="Lato" w:hAnsi="Lato"/>
              </w:rPr>
              <w:t>board</w:t>
            </w:r>
          </w:p>
          <w:p w14:paraId="3787CF46" w14:textId="1B571A18" w:rsidR="005F0D6E" w:rsidDel="0089575A" w:rsidRDefault="005F0D6E" w:rsidP="002F38D2">
            <w:pPr>
              <w:pStyle w:val="ListParagraph"/>
              <w:numPr>
                <w:ilvl w:val="0"/>
                <w:numId w:val="16"/>
              </w:numPr>
              <w:rPr>
                <w:del w:id="12" w:author="Oli.Howson" w:date="2025-01-02T17:12:00Z" w16du:dateUtc="2025-01-02T17:12:00Z"/>
                <w:rFonts w:ascii="Lato" w:hAnsi="Lato"/>
              </w:rPr>
            </w:pPr>
            <w:del w:id="13" w:author="Oli.Howson" w:date="2025-01-02T17:12:00Z" w16du:dateUtc="2025-01-02T17:12:00Z">
              <w:r w:rsidDel="0089575A">
                <w:rPr>
                  <w:rFonts w:ascii="Lato" w:hAnsi="Lato"/>
                </w:rPr>
                <w:delText>Discuss how the different sockets can be used which make devices more robust than using a basic breadboard</w:delText>
              </w:r>
            </w:del>
          </w:p>
          <w:p w14:paraId="7802A781" w14:textId="5197132F" w:rsidR="005F0D6E" w:rsidRDefault="005F0D6E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how to connect the </w:t>
            </w:r>
            <w:del w:id="14" w:author="Oli.Howson" w:date="2025-01-02T17:12:00Z" w16du:dateUtc="2025-01-02T17:12:00Z">
              <w:r w:rsidDel="0089575A">
                <w:rPr>
                  <w:rFonts w:ascii="Lato" w:hAnsi="Lato"/>
                </w:rPr>
                <w:delText xml:space="preserve">Grove </w:delText>
              </w:r>
            </w:del>
            <w:ins w:id="15" w:author="Oli.Howson" w:date="2025-01-02T17:12:00Z" w16du:dateUtc="2025-01-02T17:12:00Z">
              <w:r w:rsidR="0089575A">
                <w:rPr>
                  <w:rFonts w:ascii="Lato" w:hAnsi="Lato"/>
                </w:rPr>
                <w:t>a</w:t>
              </w:r>
            </w:ins>
            <w:del w:id="16" w:author="Oli.Howson" w:date="2025-01-02T17:12:00Z" w16du:dateUtc="2025-01-02T17:12:00Z">
              <w:r w:rsidDel="0089575A">
                <w:rPr>
                  <w:rFonts w:ascii="Lato" w:hAnsi="Lato"/>
                </w:rPr>
                <w:delText>A</w:delText>
              </w:r>
            </w:del>
            <w:r>
              <w:rPr>
                <w:rFonts w:ascii="Lato" w:hAnsi="Lato"/>
              </w:rPr>
              <w:t xml:space="preserve">ir </w:t>
            </w:r>
            <w:ins w:id="17" w:author="Oli.Howson" w:date="2025-01-02T17:12:00Z" w16du:dateUtc="2025-01-02T17:12:00Z">
              <w:r w:rsidR="0089575A">
                <w:rPr>
                  <w:rFonts w:ascii="Lato" w:hAnsi="Lato"/>
                </w:rPr>
                <w:t>q</w:t>
              </w:r>
            </w:ins>
            <w:del w:id="18" w:author="Oli.Howson" w:date="2025-01-02T17:12:00Z" w16du:dateUtc="2025-01-02T17:12:00Z">
              <w:r w:rsidDel="0089575A">
                <w:rPr>
                  <w:rFonts w:ascii="Lato" w:hAnsi="Lato"/>
                </w:rPr>
                <w:delText>Q</w:delText>
              </w:r>
            </w:del>
            <w:r>
              <w:rPr>
                <w:rFonts w:ascii="Lato" w:hAnsi="Lato"/>
              </w:rPr>
              <w:t>uality sensor</w:t>
            </w:r>
            <w:ins w:id="19" w:author="Oli.Howson" w:date="2025-01-02T17:13:00Z" w16du:dateUtc="2025-01-02T17:13:00Z">
              <w:r w:rsidR="0089575A">
                <w:rPr>
                  <w:rFonts w:ascii="Lato" w:hAnsi="Lato"/>
                </w:rPr>
                <w:t xml:space="preserve"> via the breadboard</w:t>
              </w:r>
            </w:ins>
          </w:p>
          <w:p w14:paraId="61D7E150" w14:textId="777E19B8" w:rsidR="005F0D6E" w:rsidRDefault="005F0D6E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Using the </w:t>
            </w:r>
            <w:r w:rsidR="00EC759C">
              <w:rPr>
                <w:rFonts w:ascii="Lato" w:hAnsi="Lato"/>
              </w:rPr>
              <w:t xml:space="preserve">ppt </w:t>
            </w:r>
            <w:r>
              <w:rPr>
                <w:rFonts w:ascii="Lato" w:hAnsi="Lato"/>
              </w:rPr>
              <w:t>as support</w:t>
            </w:r>
            <w:r w:rsidR="002659AC">
              <w:rPr>
                <w:rFonts w:ascii="Lato" w:hAnsi="Lato"/>
              </w:rPr>
              <w:t>,</w:t>
            </w:r>
            <w:r>
              <w:rPr>
                <w:rFonts w:ascii="Lato" w:hAnsi="Lato"/>
              </w:rPr>
              <w:t xml:space="preserve"> discuss what the sensor </w:t>
            </w:r>
            <w:r w:rsidR="002659AC">
              <w:rPr>
                <w:rFonts w:ascii="Lato" w:hAnsi="Lato"/>
              </w:rPr>
              <w:t>can</w:t>
            </w:r>
            <w:r>
              <w:rPr>
                <w:rFonts w:ascii="Lato" w:hAnsi="Lato"/>
              </w:rPr>
              <w:t xml:space="preserve"> measure: harmful gases such as carbon monoxide, alcohol, acetone, thinners</w:t>
            </w:r>
            <w:r w:rsidR="007C1050">
              <w:rPr>
                <w:rFonts w:ascii="Lato" w:hAnsi="Lato"/>
              </w:rPr>
              <w:t xml:space="preserve"> or</w:t>
            </w:r>
            <w:r>
              <w:rPr>
                <w:rFonts w:ascii="Lato" w:hAnsi="Lato"/>
              </w:rPr>
              <w:t xml:space="preserve"> formaldehyde</w:t>
            </w:r>
          </w:p>
          <w:p w14:paraId="40276AE5" w14:textId="08646BB7" w:rsidR="005F0D6E" w:rsidRDefault="005F0D6E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Demonstrate the code structures required to initiate the sensor</w:t>
            </w:r>
          </w:p>
          <w:p w14:paraId="2510A1BD" w14:textId="0F84F96A" w:rsidR="005F0D6E" w:rsidRDefault="005F0D6E" w:rsidP="002F38D2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should then set up and program their sensor</w:t>
            </w:r>
          </w:p>
        </w:tc>
      </w:tr>
      <w:tr w:rsidR="002F38D2" w14:paraId="642E3D31" w14:textId="77777777" w:rsidTr="0017307B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2FBE288" w14:textId="77777777" w:rsidR="002F38D2" w:rsidRDefault="002F38D2" w:rsidP="0017307B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2F38D2" w14:paraId="75E6A820" w14:textId="77777777" w:rsidTr="0017307B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25299E4" w14:textId="42509339" w:rsidR="002F38D2" w:rsidRPr="000B355C" w:rsidRDefault="005F0D6E" w:rsidP="000B355C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Learners should design a holder to hold the device whil</w:t>
            </w:r>
            <w:r w:rsidR="007C1050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 it is taking measurements throughout the day. It should be robust enough to protect the device and could be branded. It must be able to safely hold the </w:t>
            </w:r>
            <w:del w:id="20" w:author="Oli.Howson" w:date="2025-01-02T17:13:00Z" w16du:dateUtc="2025-01-02T17:13:00Z">
              <w:r w:rsidDel="0089575A">
                <w:rPr>
                  <w:rFonts w:ascii="Lato" w:hAnsi="Lato"/>
                </w:rPr>
                <w:delText>connector boar</w:delText>
              </w:r>
            </w:del>
            <w:ins w:id="21" w:author="Oli.Howson" w:date="2025-01-02T17:13:00Z" w16du:dateUtc="2025-01-02T17:13:00Z">
              <w:r w:rsidR="0089575A">
                <w:rPr>
                  <w:rFonts w:ascii="Lato" w:hAnsi="Lato"/>
                </w:rPr>
                <w:t>breadboard</w:t>
              </w:r>
            </w:ins>
            <w:del w:id="22" w:author="Oli.Howson" w:date="2025-01-02T17:13:00Z" w16du:dateUtc="2025-01-02T17:13:00Z">
              <w:r w:rsidDel="0089575A">
                <w:rPr>
                  <w:rFonts w:ascii="Lato" w:hAnsi="Lato"/>
                </w:rPr>
                <w:delText>d</w:delText>
              </w:r>
            </w:del>
            <w:r>
              <w:rPr>
                <w:rFonts w:ascii="Lato" w:hAnsi="Lato"/>
              </w:rPr>
              <w:t xml:space="preserve">, </w:t>
            </w:r>
            <w:del w:id="23" w:author="Oli.Howson" w:date="2025-01-02T17:13:00Z" w16du:dateUtc="2025-01-02T17:13:00Z">
              <w:r w:rsidDel="0089575A">
                <w:rPr>
                  <w:rFonts w:ascii="Lato" w:hAnsi="Lato"/>
                </w:rPr>
                <w:delText>MKR 1000</w:delText>
              </w:r>
            </w:del>
            <w:ins w:id="24" w:author="Oli.Howson" w:date="2025-01-02T17:13:00Z" w16du:dateUtc="2025-01-02T17:13:00Z">
              <w:r w:rsidR="0089575A">
                <w:rPr>
                  <w:rFonts w:ascii="Lato" w:hAnsi="Lato"/>
                </w:rPr>
                <w:t>Arduino</w:t>
              </w:r>
            </w:ins>
            <w:r>
              <w:rPr>
                <w:rFonts w:ascii="Lato" w:hAnsi="Lato"/>
              </w:rPr>
              <w:t xml:space="preserve">, air quality sensor and battery. The recommended board uses a </w:t>
            </w:r>
            <w:r w:rsidR="002659AC">
              <w:rPr>
                <w:rFonts w:ascii="Lato" w:hAnsi="Lato"/>
              </w:rPr>
              <w:t>Wi-Fi</w:t>
            </w:r>
            <w:r>
              <w:rPr>
                <w:rFonts w:ascii="Lato" w:hAnsi="Lato"/>
              </w:rPr>
              <w:t xml:space="preserve"> connection so</w:t>
            </w:r>
            <w:r w:rsidR="007C519E">
              <w:rPr>
                <w:rFonts w:ascii="Lato" w:hAnsi="Lato"/>
              </w:rPr>
              <w:t>,</w:t>
            </w:r>
            <w:r>
              <w:rPr>
                <w:rFonts w:ascii="Lato" w:hAnsi="Lato"/>
              </w:rPr>
              <w:t xml:space="preserve"> when choosing a location to measure air quality</w:t>
            </w:r>
            <w:r w:rsidR="007C519E">
              <w:rPr>
                <w:rFonts w:ascii="Lato" w:hAnsi="Lato"/>
              </w:rPr>
              <w:t>,</w:t>
            </w:r>
            <w:r>
              <w:rPr>
                <w:rFonts w:ascii="Lato" w:hAnsi="Lato"/>
              </w:rPr>
              <w:t xml:space="preserve"> it must be within </w:t>
            </w:r>
            <w:r w:rsidR="002659AC">
              <w:rPr>
                <w:rFonts w:ascii="Lato" w:hAnsi="Lato"/>
              </w:rPr>
              <w:t>Wi-Fi</w:t>
            </w:r>
            <w:r>
              <w:rPr>
                <w:rFonts w:ascii="Lato" w:hAnsi="Lato"/>
              </w:rPr>
              <w:t xml:space="preserve"> range.</w:t>
            </w:r>
          </w:p>
        </w:tc>
      </w:tr>
    </w:tbl>
    <w:p w14:paraId="31B33E4B" w14:textId="3EC324AC" w:rsidR="00125A0C" w:rsidRPr="006469BD" w:rsidRDefault="00125A0C" w:rsidP="006469BD"/>
    <w:sectPr w:rsidR="00125A0C" w:rsidRPr="006469BD" w:rsidSect="00182E8A">
      <w:headerReference w:type="default" r:id="rId7"/>
      <w:footerReference w:type="default" r:id="rId8"/>
      <w:pgSz w:w="11900" w:h="168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D19C1" w14:textId="77777777" w:rsidR="0072289D" w:rsidRDefault="0072289D" w:rsidP="006B36F6">
      <w:pPr>
        <w:spacing w:after="0" w:line="240" w:lineRule="auto"/>
      </w:pPr>
      <w:r>
        <w:separator/>
      </w:r>
    </w:p>
  </w:endnote>
  <w:endnote w:type="continuationSeparator" w:id="0">
    <w:p w14:paraId="75109F94" w14:textId="77777777" w:rsidR="0072289D" w:rsidRDefault="0072289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ZWAdobeF">
    <w:panose1 w:val="020B0604020202020204"/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AF1A8C2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6E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F3939" w14:textId="77777777" w:rsidR="0072289D" w:rsidRDefault="0072289D" w:rsidP="006B36F6">
      <w:pPr>
        <w:spacing w:after="0" w:line="240" w:lineRule="auto"/>
      </w:pPr>
      <w:r>
        <w:separator/>
      </w:r>
    </w:p>
  </w:footnote>
  <w:footnote w:type="continuationSeparator" w:id="0">
    <w:p w14:paraId="3CA70E22" w14:textId="77777777" w:rsidR="0072289D" w:rsidRDefault="0072289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81E0B"/>
    <w:multiLevelType w:val="hybridMultilevel"/>
    <w:tmpl w:val="969ED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26491"/>
    <w:multiLevelType w:val="hybridMultilevel"/>
    <w:tmpl w:val="D0EEB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8221D"/>
    <w:multiLevelType w:val="hybridMultilevel"/>
    <w:tmpl w:val="78AA7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5043F"/>
    <w:multiLevelType w:val="hybridMultilevel"/>
    <w:tmpl w:val="081EC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E0180"/>
    <w:multiLevelType w:val="hybridMultilevel"/>
    <w:tmpl w:val="B0DA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DC1572"/>
    <w:multiLevelType w:val="hybridMultilevel"/>
    <w:tmpl w:val="F9CA4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66E17"/>
    <w:multiLevelType w:val="hybridMultilevel"/>
    <w:tmpl w:val="6D329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032CC"/>
    <w:multiLevelType w:val="hybridMultilevel"/>
    <w:tmpl w:val="6E483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231677">
    <w:abstractNumId w:val="19"/>
  </w:num>
  <w:num w:numId="2" w16cid:durableId="387533255">
    <w:abstractNumId w:val="22"/>
  </w:num>
  <w:num w:numId="3" w16cid:durableId="1386491418">
    <w:abstractNumId w:val="4"/>
  </w:num>
  <w:num w:numId="4" w16cid:durableId="445587080">
    <w:abstractNumId w:val="7"/>
  </w:num>
  <w:num w:numId="5" w16cid:durableId="408767916">
    <w:abstractNumId w:val="6"/>
  </w:num>
  <w:num w:numId="6" w16cid:durableId="457259932">
    <w:abstractNumId w:val="9"/>
  </w:num>
  <w:num w:numId="7" w16cid:durableId="940530903">
    <w:abstractNumId w:val="10"/>
  </w:num>
  <w:num w:numId="8" w16cid:durableId="669059597">
    <w:abstractNumId w:val="18"/>
  </w:num>
  <w:num w:numId="9" w16cid:durableId="1010525815">
    <w:abstractNumId w:val="13"/>
  </w:num>
  <w:num w:numId="10" w16cid:durableId="1535732492">
    <w:abstractNumId w:val="0"/>
  </w:num>
  <w:num w:numId="11" w16cid:durableId="1450785043">
    <w:abstractNumId w:val="3"/>
  </w:num>
  <w:num w:numId="12" w16cid:durableId="588974163">
    <w:abstractNumId w:val="16"/>
  </w:num>
  <w:num w:numId="13" w16cid:durableId="1932347219">
    <w:abstractNumId w:val="2"/>
  </w:num>
  <w:num w:numId="14" w16cid:durableId="1408459649">
    <w:abstractNumId w:val="23"/>
  </w:num>
  <w:num w:numId="15" w16cid:durableId="1534031319">
    <w:abstractNumId w:val="15"/>
  </w:num>
  <w:num w:numId="16" w16cid:durableId="867454934">
    <w:abstractNumId w:val="1"/>
  </w:num>
  <w:num w:numId="17" w16cid:durableId="335889217">
    <w:abstractNumId w:val="11"/>
  </w:num>
  <w:num w:numId="18" w16cid:durableId="1565796360">
    <w:abstractNumId w:val="24"/>
  </w:num>
  <w:num w:numId="19" w16cid:durableId="1577397353">
    <w:abstractNumId w:val="17"/>
  </w:num>
  <w:num w:numId="20" w16cid:durableId="693846574">
    <w:abstractNumId w:val="14"/>
  </w:num>
  <w:num w:numId="21" w16cid:durableId="830802172">
    <w:abstractNumId w:val="12"/>
  </w:num>
  <w:num w:numId="22" w16cid:durableId="1605647977">
    <w:abstractNumId w:val="20"/>
  </w:num>
  <w:num w:numId="23" w16cid:durableId="1869444047">
    <w:abstractNumId w:val="8"/>
  </w:num>
  <w:num w:numId="24" w16cid:durableId="981153081">
    <w:abstractNumId w:val="21"/>
  </w:num>
  <w:num w:numId="25" w16cid:durableId="172714117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li.Howson">
    <w15:presenceInfo w15:providerId="AD" w15:userId="S::oh679@open.ac.uk::95f24da7-3aae-4509-bf7a-3fe2ee1732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yMLSwMDM1NDawNDZX0lEKTi0uzszPAykwrAUAnGESuCwAAAA="/>
  </w:docVars>
  <w:rsids>
    <w:rsidRoot w:val="00D0274F"/>
    <w:rsid w:val="00004F83"/>
    <w:rsid w:val="000107C4"/>
    <w:rsid w:val="00010B91"/>
    <w:rsid w:val="00010EA3"/>
    <w:rsid w:val="00021A6E"/>
    <w:rsid w:val="00037702"/>
    <w:rsid w:val="0004306D"/>
    <w:rsid w:val="00054486"/>
    <w:rsid w:val="0006116D"/>
    <w:rsid w:val="00064B16"/>
    <w:rsid w:val="000751A3"/>
    <w:rsid w:val="0008457D"/>
    <w:rsid w:val="000B355C"/>
    <w:rsid w:val="000D0102"/>
    <w:rsid w:val="000D67D0"/>
    <w:rsid w:val="000E633D"/>
    <w:rsid w:val="000E7A89"/>
    <w:rsid w:val="001115DA"/>
    <w:rsid w:val="00125A0C"/>
    <w:rsid w:val="0013243E"/>
    <w:rsid w:val="00152126"/>
    <w:rsid w:val="00182881"/>
    <w:rsid w:val="00182E8A"/>
    <w:rsid w:val="00195AEB"/>
    <w:rsid w:val="001A3938"/>
    <w:rsid w:val="001B3939"/>
    <w:rsid w:val="001B4E21"/>
    <w:rsid w:val="001D3E62"/>
    <w:rsid w:val="001E3D92"/>
    <w:rsid w:val="001F2E13"/>
    <w:rsid w:val="00207BD9"/>
    <w:rsid w:val="00232323"/>
    <w:rsid w:val="00245BFC"/>
    <w:rsid w:val="002659AC"/>
    <w:rsid w:val="00294C36"/>
    <w:rsid w:val="002B06E2"/>
    <w:rsid w:val="002B09D0"/>
    <w:rsid w:val="002C21F9"/>
    <w:rsid w:val="002C77FD"/>
    <w:rsid w:val="002D4A2F"/>
    <w:rsid w:val="002E70C3"/>
    <w:rsid w:val="002F38D2"/>
    <w:rsid w:val="002F79FF"/>
    <w:rsid w:val="00303314"/>
    <w:rsid w:val="00311471"/>
    <w:rsid w:val="003268D4"/>
    <w:rsid w:val="00346756"/>
    <w:rsid w:val="00376E27"/>
    <w:rsid w:val="00393C33"/>
    <w:rsid w:val="00393C71"/>
    <w:rsid w:val="003C48F2"/>
    <w:rsid w:val="0040251B"/>
    <w:rsid w:val="00406FA6"/>
    <w:rsid w:val="0041251A"/>
    <w:rsid w:val="004300EA"/>
    <w:rsid w:val="00442396"/>
    <w:rsid w:val="00447F88"/>
    <w:rsid w:val="00455E02"/>
    <w:rsid w:val="00462CDC"/>
    <w:rsid w:val="004630B5"/>
    <w:rsid w:val="00463B37"/>
    <w:rsid w:val="00465D2E"/>
    <w:rsid w:val="004707BA"/>
    <w:rsid w:val="004C1DEF"/>
    <w:rsid w:val="00500BAE"/>
    <w:rsid w:val="00503D70"/>
    <w:rsid w:val="00504B39"/>
    <w:rsid w:val="0050517C"/>
    <w:rsid w:val="005272E3"/>
    <w:rsid w:val="00545578"/>
    <w:rsid w:val="005535F1"/>
    <w:rsid w:val="00553A07"/>
    <w:rsid w:val="00583BE3"/>
    <w:rsid w:val="0059339C"/>
    <w:rsid w:val="00595B90"/>
    <w:rsid w:val="005A02AE"/>
    <w:rsid w:val="005A2822"/>
    <w:rsid w:val="005B34C5"/>
    <w:rsid w:val="005E1689"/>
    <w:rsid w:val="005E7112"/>
    <w:rsid w:val="005F0D6E"/>
    <w:rsid w:val="005F5105"/>
    <w:rsid w:val="005F52A1"/>
    <w:rsid w:val="00604CE4"/>
    <w:rsid w:val="006071EC"/>
    <w:rsid w:val="00630C7B"/>
    <w:rsid w:val="006469BD"/>
    <w:rsid w:val="00651904"/>
    <w:rsid w:val="0065571E"/>
    <w:rsid w:val="00655FFC"/>
    <w:rsid w:val="00691243"/>
    <w:rsid w:val="006A246E"/>
    <w:rsid w:val="006A3115"/>
    <w:rsid w:val="006B36F6"/>
    <w:rsid w:val="006D502C"/>
    <w:rsid w:val="00700D05"/>
    <w:rsid w:val="00707464"/>
    <w:rsid w:val="0072289D"/>
    <w:rsid w:val="007251FF"/>
    <w:rsid w:val="007267DC"/>
    <w:rsid w:val="00732B1E"/>
    <w:rsid w:val="007418C9"/>
    <w:rsid w:val="00760C8D"/>
    <w:rsid w:val="0076387A"/>
    <w:rsid w:val="00771C5C"/>
    <w:rsid w:val="00780D09"/>
    <w:rsid w:val="007A5B66"/>
    <w:rsid w:val="007C1050"/>
    <w:rsid w:val="007C30C0"/>
    <w:rsid w:val="007C519E"/>
    <w:rsid w:val="007E01BA"/>
    <w:rsid w:val="007F6443"/>
    <w:rsid w:val="007F6603"/>
    <w:rsid w:val="007F6787"/>
    <w:rsid w:val="00822C59"/>
    <w:rsid w:val="008437B2"/>
    <w:rsid w:val="008927E9"/>
    <w:rsid w:val="0089575A"/>
    <w:rsid w:val="008A1401"/>
    <w:rsid w:val="008B0E47"/>
    <w:rsid w:val="008C0068"/>
    <w:rsid w:val="008C1309"/>
    <w:rsid w:val="008C6D76"/>
    <w:rsid w:val="008D2E11"/>
    <w:rsid w:val="008D6549"/>
    <w:rsid w:val="008F13CC"/>
    <w:rsid w:val="008F4217"/>
    <w:rsid w:val="0090526F"/>
    <w:rsid w:val="0090528D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66A07"/>
    <w:rsid w:val="00A741A6"/>
    <w:rsid w:val="00A75B10"/>
    <w:rsid w:val="00A85757"/>
    <w:rsid w:val="00AD2E1E"/>
    <w:rsid w:val="00AE78E0"/>
    <w:rsid w:val="00B03D26"/>
    <w:rsid w:val="00B0479D"/>
    <w:rsid w:val="00B23886"/>
    <w:rsid w:val="00B308F4"/>
    <w:rsid w:val="00B33A48"/>
    <w:rsid w:val="00B50465"/>
    <w:rsid w:val="00B52709"/>
    <w:rsid w:val="00B5577C"/>
    <w:rsid w:val="00B572A9"/>
    <w:rsid w:val="00B900CD"/>
    <w:rsid w:val="00B903E9"/>
    <w:rsid w:val="00B956C7"/>
    <w:rsid w:val="00BA4294"/>
    <w:rsid w:val="00BC03EB"/>
    <w:rsid w:val="00BC4535"/>
    <w:rsid w:val="00BC51BF"/>
    <w:rsid w:val="00BE23C5"/>
    <w:rsid w:val="00C4057F"/>
    <w:rsid w:val="00C60AED"/>
    <w:rsid w:val="00C61C20"/>
    <w:rsid w:val="00C64796"/>
    <w:rsid w:val="00C7544E"/>
    <w:rsid w:val="00C9153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3013"/>
    <w:rsid w:val="00D8345E"/>
    <w:rsid w:val="00DA034A"/>
    <w:rsid w:val="00DC2D08"/>
    <w:rsid w:val="00DC7090"/>
    <w:rsid w:val="00DE2552"/>
    <w:rsid w:val="00DE7CD6"/>
    <w:rsid w:val="00DF391C"/>
    <w:rsid w:val="00E00208"/>
    <w:rsid w:val="00E1195B"/>
    <w:rsid w:val="00E14232"/>
    <w:rsid w:val="00E36624"/>
    <w:rsid w:val="00E4247F"/>
    <w:rsid w:val="00E55CA3"/>
    <w:rsid w:val="00E87C45"/>
    <w:rsid w:val="00E92CC9"/>
    <w:rsid w:val="00E94DCB"/>
    <w:rsid w:val="00EC759C"/>
    <w:rsid w:val="00ED2301"/>
    <w:rsid w:val="00ED35AF"/>
    <w:rsid w:val="00ED3A06"/>
    <w:rsid w:val="00F005FA"/>
    <w:rsid w:val="00F02E1B"/>
    <w:rsid w:val="00F1388C"/>
    <w:rsid w:val="00F14AEA"/>
    <w:rsid w:val="00F23659"/>
    <w:rsid w:val="00F249A0"/>
    <w:rsid w:val="00F41341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0492"/>
    <w:rsid w:val="00F87840"/>
    <w:rsid w:val="00FA1573"/>
    <w:rsid w:val="00FC1CA2"/>
    <w:rsid w:val="00FD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89575A"/>
    <w:pPr>
      <w:spacing w:after="0" w:line="240" w:lineRule="auto"/>
    </w:pPr>
    <w:rPr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E4D3E6C512149B4EAD69191E953C4" ma:contentTypeVersion="18" ma:contentTypeDescription="Create a new document." ma:contentTypeScope="" ma:versionID="e58a98e5e967585febbe82bb32872a37">
  <xsd:schema xmlns:xsd="http://www.w3.org/2001/XMLSchema" xmlns:xs="http://www.w3.org/2001/XMLSchema" xmlns:p="http://schemas.microsoft.com/office/2006/metadata/properties" xmlns:ns2="5eaef94f-af55-4c85-9a1e-0f2cf1c1225e" xmlns:ns3="f2896bee-9bb2-49d4-af90-cc471cab28c1" xmlns:ns4="73088aa1-bb70-4e27-95fc-187c5437fa54" targetNamespace="http://schemas.microsoft.com/office/2006/metadata/properties" ma:root="true" ma:fieldsID="13a68d98e4c0fd4bb625aab91ee318b3" ns2:_="" ns3:_="" ns4:_="">
    <xsd:import namespace="5eaef94f-af55-4c85-9a1e-0f2cf1c1225e"/>
    <xsd:import namespace="f2896bee-9bb2-49d4-af90-cc471cab28c1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ef94f-af55-4c85-9a1e-0f2cf1c12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96bee-9bb2-49d4-af90-cc471cab2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131230-f317-4455-abf5-d117c783ec68}" ma:internalName="TaxCatchAll" ma:showField="CatchAllData" ma:web="f2896bee-9bb2-49d4-af90-cc471cab2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5eaef94f-af55-4c85-9a1e-0f2cf1c12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B1BE01-7F6C-4831-9D4D-B74F629B3132}"/>
</file>

<file path=customXml/itemProps2.xml><?xml version="1.0" encoding="utf-8"?>
<ds:datastoreItem xmlns:ds="http://schemas.openxmlformats.org/officeDocument/2006/customXml" ds:itemID="{DE37E76F-719D-40D2-B550-14064C238041}"/>
</file>

<file path=customXml/itemProps3.xml><?xml version="1.0" encoding="utf-8"?>
<ds:datastoreItem xmlns:ds="http://schemas.openxmlformats.org/officeDocument/2006/customXml" ds:itemID="{A3B10D57-B35C-47A2-9CD9-448502D3C0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Oli.Howson</cp:lastModifiedBy>
  <cp:revision>26</cp:revision>
  <cp:lastPrinted>2020-10-20T09:19:00Z</cp:lastPrinted>
  <dcterms:created xsi:type="dcterms:W3CDTF">2019-08-19T07:48:00Z</dcterms:created>
  <dcterms:modified xsi:type="dcterms:W3CDTF">2025-01-02T17:13:00Z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0x010100AF0E4D3E6C512149B4EAD69191E953C4</vt:lpwstr>
  </property>
</Properties>
</file>